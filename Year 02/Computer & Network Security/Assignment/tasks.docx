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C1D04" w14:textId="77777777" w:rsidR="006D5B5B" w:rsidRPr="002C0609" w:rsidRDefault="006D5B5B" w:rsidP="006D5B5B">
      <w:pPr>
        <w:rPr>
          <w:rFonts w:ascii="Ubuntu" w:hAnsi="Ubuntu" w:cs="Arial"/>
          <w:sz w:val="20"/>
          <w:szCs w:val="20"/>
        </w:rPr>
      </w:pPr>
    </w:p>
    <w:p w14:paraId="7681EA3B" w14:textId="77777777" w:rsidR="006D5B5B" w:rsidRDefault="006D5B5B" w:rsidP="006D5B5B">
      <w:pPr>
        <w:numPr>
          <w:ilvl w:val="0"/>
          <w:numId w:val="4"/>
        </w:numPr>
        <w:rPr>
          <w:rFonts w:ascii="Ubuntu" w:hAnsi="Ubuntu" w:cs="Arial"/>
          <w:sz w:val="20"/>
          <w:szCs w:val="20"/>
        </w:rPr>
      </w:pPr>
      <w:r w:rsidRPr="002C0609">
        <w:rPr>
          <w:rFonts w:ascii="Ubuntu" w:hAnsi="Ubuntu" w:cs="Arial"/>
          <w:b/>
          <w:i/>
          <w:sz w:val="20"/>
          <w:szCs w:val="20"/>
        </w:rPr>
        <w:t>Aims and Objectives</w:t>
      </w:r>
      <w:r w:rsidRPr="002C0609">
        <w:rPr>
          <w:rFonts w:ascii="Ubuntu" w:hAnsi="Ubuntu" w:cs="Arial"/>
          <w:b/>
          <w:i/>
          <w:sz w:val="20"/>
          <w:szCs w:val="20"/>
        </w:rPr>
        <w:cr/>
      </w:r>
      <w:r w:rsidRPr="002C0609">
        <w:rPr>
          <w:rFonts w:ascii="Ubuntu" w:hAnsi="Ubuntu" w:cs="Arial"/>
          <w:sz w:val="20"/>
          <w:szCs w:val="20"/>
        </w:rPr>
        <w:t xml:space="preserve">The major aims of this assignment are that you demonstrate that you can: </w:t>
      </w:r>
    </w:p>
    <w:p w14:paraId="38D7DEAD" w14:textId="77777777" w:rsidR="004B4563" w:rsidRPr="00AB43FB" w:rsidRDefault="004B4563" w:rsidP="004B4563">
      <w:pPr>
        <w:ind w:left="360"/>
        <w:rPr>
          <w:rFonts w:ascii="Ubuntu" w:hAnsi="Ubuntu" w:cs="Arial"/>
          <w:sz w:val="20"/>
          <w:szCs w:val="20"/>
        </w:rPr>
      </w:pPr>
    </w:p>
    <w:p w14:paraId="3BD25330" w14:textId="440E93BF" w:rsidR="006D5B5B" w:rsidRPr="002C0609" w:rsidRDefault="006D5B5B" w:rsidP="006D5B5B">
      <w:pPr>
        <w:numPr>
          <w:ilvl w:val="0"/>
          <w:numId w:val="1"/>
        </w:numPr>
        <w:rPr>
          <w:rFonts w:ascii="Ubuntu" w:hAnsi="Ubuntu" w:cs="Arial"/>
          <w:sz w:val="20"/>
          <w:szCs w:val="20"/>
        </w:rPr>
      </w:pPr>
      <w:r w:rsidRPr="002C0609">
        <w:rPr>
          <w:rFonts w:ascii="Ubuntu" w:hAnsi="Ubuntu" w:cs="Arial"/>
          <w:color w:val="333333"/>
          <w:sz w:val="20"/>
        </w:rPr>
        <w:t>Understand and make use of the Java security classes</w:t>
      </w:r>
    </w:p>
    <w:p w14:paraId="0ECE2026" w14:textId="7E46D535" w:rsidR="006D5B5B" w:rsidRPr="002C0609" w:rsidRDefault="006D5B5B" w:rsidP="006D5B5B">
      <w:pPr>
        <w:numPr>
          <w:ilvl w:val="0"/>
          <w:numId w:val="1"/>
        </w:numPr>
        <w:rPr>
          <w:rFonts w:ascii="Ubuntu" w:hAnsi="Ubuntu" w:cs="Arial"/>
          <w:sz w:val="20"/>
          <w:szCs w:val="20"/>
        </w:rPr>
      </w:pPr>
      <w:r w:rsidRPr="002C0609">
        <w:rPr>
          <w:rFonts w:ascii="Ubuntu" w:hAnsi="Ubuntu" w:cs="Arial"/>
          <w:color w:val="333333"/>
          <w:sz w:val="20"/>
        </w:rPr>
        <w:t>Develop a secure application using appropriate tools</w:t>
      </w:r>
    </w:p>
    <w:p w14:paraId="14B3FEC4" w14:textId="69DC9E8F" w:rsidR="006D5B5B" w:rsidRPr="002C0609" w:rsidRDefault="006D5B5B" w:rsidP="006D5B5B">
      <w:pPr>
        <w:numPr>
          <w:ilvl w:val="0"/>
          <w:numId w:val="1"/>
        </w:numPr>
        <w:rPr>
          <w:rFonts w:ascii="Ubuntu" w:hAnsi="Ubuntu" w:cs="Arial"/>
          <w:sz w:val="20"/>
          <w:szCs w:val="20"/>
        </w:rPr>
      </w:pPr>
      <w:r w:rsidRPr="002C0609">
        <w:rPr>
          <w:rFonts w:ascii="Ubuntu" w:hAnsi="Ubuntu" w:cs="Arial"/>
          <w:color w:val="333333"/>
          <w:sz w:val="20"/>
        </w:rPr>
        <w:t>Analyse a typical application for security threats</w:t>
      </w:r>
    </w:p>
    <w:p w14:paraId="58415814" w14:textId="4FBBBEDF" w:rsidR="006D5B5B" w:rsidRPr="002C0609" w:rsidRDefault="006D5B5B" w:rsidP="006D5B5B">
      <w:pPr>
        <w:numPr>
          <w:ilvl w:val="0"/>
          <w:numId w:val="1"/>
        </w:numPr>
        <w:rPr>
          <w:rFonts w:ascii="Ubuntu" w:hAnsi="Ubuntu" w:cs="Arial"/>
          <w:sz w:val="20"/>
          <w:szCs w:val="20"/>
        </w:rPr>
      </w:pPr>
      <w:r w:rsidRPr="002C0609">
        <w:rPr>
          <w:rFonts w:ascii="Ubuntu" w:hAnsi="Ubuntu" w:cs="Arial"/>
          <w:sz w:val="20"/>
          <w:szCs w:val="20"/>
        </w:rPr>
        <w:t>Communicate the nature and potential of those threats</w:t>
      </w:r>
    </w:p>
    <w:p w14:paraId="5DDCDDEA" w14:textId="51EA718C" w:rsidR="006D5B5B" w:rsidRPr="002C0609" w:rsidRDefault="006D5B5B" w:rsidP="006D5B5B">
      <w:pPr>
        <w:numPr>
          <w:ilvl w:val="0"/>
          <w:numId w:val="1"/>
        </w:numPr>
        <w:rPr>
          <w:rFonts w:ascii="Ubuntu" w:hAnsi="Ubuntu" w:cs="Arial"/>
          <w:sz w:val="20"/>
          <w:szCs w:val="20"/>
        </w:rPr>
      </w:pPr>
      <w:r w:rsidRPr="002C0609">
        <w:rPr>
          <w:rFonts w:ascii="Ubuntu" w:hAnsi="Ubuntu" w:cs="Arial"/>
          <w:color w:val="333333"/>
          <w:sz w:val="20"/>
        </w:rPr>
        <w:t>Appraise the usefulness of various security techniques for particular situations</w:t>
      </w:r>
    </w:p>
    <w:p w14:paraId="7D3A545D" w14:textId="77777777" w:rsidR="006D5B5B" w:rsidRPr="002C0609" w:rsidRDefault="006D5B5B" w:rsidP="006D5B5B">
      <w:pPr>
        <w:rPr>
          <w:rFonts w:ascii="Ubuntu" w:hAnsi="Ubuntu" w:cs="Arial"/>
          <w:b/>
          <w:sz w:val="20"/>
          <w:szCs w:val="20"/>
        </w:rPr>
      </w:pPr>
    </w:p>
    <w:p w14:paraId="41C36560" w14:textId="77777777" w:rsidR="006D5B5B" w:rsidRPr="002C0609" w:rsidRDefault="006D5B5B" w:rsidP="006D5B5B">
      <w:pPr>
        <w:numPr>
          <w:ilvl w:val="0"/>
          <w:numId w:val="5"/>
        </w:numPr>
        <w:rPr>
          <w:rFonts w:ascii="Ubuntu" w:hAnsi="Ubuntu" w:cs="Arial"/>
          <w:b/>
          <w:sz w:val="20"/>
          <w:szCs w:val="20"/>
        </w:rPr>
      </w:pPr>
      <w:r w:rsidRPr="002C0609">
        <w:rPr>
          <w:rFonts w:ascii="Ubuntu" w:hAnsi="Ubuntu" w:cs="Arial"/>
          <w:b/>
          <w:i/>
          <w:sz w:val="20"/>
          <w:szCs w:val="20"/>
        </w:rPr>
        <w:t>Working Arrangements</w:t>
      </w:r>
    </w:p>
    <w:p w14:paraId="0014FBCE" w14:textId="014F4304" w:rsidR="006D5B5B" w:rsidRPr="002C0609" w:rsidRDefault="006D5B5B" w:rsidP="00166CAE">
      <w:pPr>
        <w:keepNext/>
        <w:ind w:left="360"/>
        <w:outlineLvl w:val="1"/>
        <w:rPr>
          <w:rFonts w:ascii="Ubuntu" w:hAnsi="Ubuntu"/>
          <w:sz w:val="20"/>
          <w:szCs w:val="20"/>
        </w:rPr>
      </w:pPr>
      <w:r w:rsidRPr="002C0609">
        <w:rPr>
          <w:rFonts w:ascii="Ubuntu" w:hAnsi="Ubuntu" w:cs="Arial"/>
          <w:sz w:val="20"/>
          <w:szCs w:val="20"/>
        </w:rPr>
        <w:t>Work must be undertaken in pairs. Both members of the pair will receive the same mark unless evidence can be produced that demonstrates that the mark should</w:t>
      </w:r>
      <w:r w:rsidR="00582855" w:rsidRPr="002C0609">
        <w:rPr>
          <w:rFonts w:ascii="Ubuntu" w:hAnsi="Ubuntu" w:cs="Arial"/>
          <w:sz w:val="20"/>
          <w:szCs w:val="20"/>
        </w:rPr>
        <w:t xml:space="preserve"> be allocated proportionately. </w:t>
      </w:r>
      <w:r w:rsidRPr="002C0609">
        <w:rPr>
          <w:rFonts w:ascii="Ubuntu" w:hAnsi="Ubuntu" w:cs="Arial"/>
          <w:sz w:val="20"/>
          <w:szCs w:val="20"/>
        </w:rPr>
        <w:t>For this reason, it is strongly recommended that you keep a log of meetings a</w:t>
      </w:r>
      <w:bookmarkStart w:id="0" w:name="_GoBack"/>
      <w:bookmarkEnd w:id="0"/>
      <w:r w:rsidRPr="002C0609">
        <w:rPr>
          <w:rFonts w:ascii="Ubuntu" w:hAnsi="Ubuntu" w:cs="Arial"/>
          <w:sz w:val="20"/>
          <w:szCs w:val="20"/>
        </w:rPr>
        <w:t>nd discussions.</w:t>
      </w:r>
      <w:r w:rsidRPr="002C0609">
        <w:rPr>
          <w:rFonts w:ascii="Ubuntu" w:hAnsi="Ubuntu" w:cs="Arial"/>
          <w:bCs/>
          <w:sz w:val="20"/>
          <w:szCs w:val="20"/>
        </w:rPr>
        <w:t xml:space="preserve"> </w:t>
      </w:r>
      <w:r w:rsidR="00166CAE" w:rsidRPr="002C0609">
        <w:rPr>
          <w:rFonts w:ascii="Ubuntu" w:hAnsi="Ubuntu" w:cs="Arial"/>
          <w:b/>
          <w:bCs/>
          <w:sz w:val="20"/>
          <w:szCs w:val="20"/>
        </w:rPr>
        <w:t xml:space="preserve">You will demonstrate your work during the </w:t>
      </w:r>
      <w:r w:rsidR="0038052D" w:rsidRPr="002C0609">
        <w:rPr>
          <w:rFonts w:ascii="Ubuntu" w:hAnsi="Ubuntu" w:cs="Arial"/>
          <w:b/>
          <w:bCs/>
          <w:sz w:val="20"/>
          <w:szCs w:val="20"/>
        </w:rPr>
        <w:t>classroom sessions</w:t>
      </w:r>
      <w:r w:rsidR="00166CAE" w:rsidRPr="002C0609">
        <w:rPr>
          <w:rFonts w:ascii="Ubuntu" w:hAnsi="Ubuntu" w:cs="Arial"/>
          <w:b/>
          <w:bCs/>
          <w:sz w:val="20"/>
          <w:szCs w:val="20"/>
        </w:rPr>
        <w:t xml:space="preserve"> </w:t>
      </w:r>
      <w:r w:rsidR="00615613">
        <w:rPr>
          <w:rFonts w:ascii="Ubuntu" w:hAnsi="Ubuntu" w:cs="Arial"/>
          <w:b/>
          <w:bCs/>
          <w:sz w:val="20"/>
          <w:szCs w:val="20"/>
        </w:rPr>
        <w:t>that follow the assignment submission date.</w:t>
      </w:r>
      <w:r w:rsidR="00166CAE" w:rsidRPr="002C0609">
        <w:rPr>
          <w:rFonts w:ascii="Ubuntu" w:hAnsi="Ubuntu"/>
          <w:sz w:val="20"/>
          <w:szCs w:val="20"/>
        </w:rPr>
        <w:t xml:space="preserve"> </w:t>
      </w:r>
    </w:p>
    <w:p w14:paraId="400CBED7" w14:textId="77777777" w:rsidR="006D5B5B" w:rsidRPr="002C0609" w:rsidRDefault="006D5B5B" w:rsidP="006D5B5B">
      <w:pPr>
        <w:rPr>
          <w:rFonts w:ascii="Ubuntu" w:hAnsi="Ubuntu" w:cs="Arial"/>
          <w:b/>
          <w:sz w:val="20"/>
          <w:szCs w:val="20"/>
        </w:rPr>
      </w:pPr>
    </w:p>
    <w:p w14:paraId="44021001" w14:textId="77777777" w:rsidR="006D5B5B" w:rsidRPr="002C0609" w:rsidRDefault="006D5B5B" w:rsidP="006D5B5B">
      <w:pPr>
        <w:numPr>
          <w:ilvl w:val="0"/>
          <w:numId w:val="5"/>
        </w:numPr>
        <w:rPr>
          <w:rFonts w:ascii="Ubuntu" w:hAnsi="Ubuntu" w:cs="Arial"/>
          <w:b/>
          <w:i/>
          <w:sz w:val="20"/>
          <w:szCs w:val="20"/>
        </w:rPr>
      </w:pPr>
      <w:r w:rsidRPr="002C0609">
        <w:rPr>
          <w:rFonts w:ascii="Ubuntu" w:hAnsi="Ubuntu" w:cs="Arial"/>
          <w:b/>
          <w:i/>
          <w:sz w:val="20"/>
          <w:szCs w:val="20"/>
        </w:rPr>
        <w:t>Introduction</w:t>
      </w:r>
    </w:p>
    <w:p w14:paraId="1E2CCBEF" w14:textId="77777777" w:rsidR="00084643" w:rsidRDefault="006D5B5B" w:rsidP="00593977">
      <w:pPr>
        <w:ind w:left="360"/>
        <w:rPr>
          <w:rFonts w:ascii="Ubuntu" w:hAnsi="Ubuntu" w:cs="Arial"/>
          <w:sz w:val="20"/>
          <w:szCs w:val="20"/>
        </w:rPr>
      </w:pPr>
      <w:r w:rsidRPr="002C0609">
        <w:rPr>
          <w:rFonts w:ascii="Ubuntu" w:hAnsi="Ubuntu" w:cs="Arial"/>
          <w:sz w:val="20"/>
          <w:szCs w:val="20"/>
        </w:rPr>
        <w:t xml:space="preserve">This is principally a programming assignment in which you will </w:t>
      </w:r>
      <w:r w:rsidR="00676D34" w:rsidRPr="002C0609">
        <w:rPr>
          <w:rFonts w:ascii="Ubuntu" w:hAnsi="Ubuntu" w:cs="Arial"/>
          <w:sz w:val="20"/>
          <w:szCs w:val="20"/>
        </w:rPr>
        <w:t xml:space="preserve">amend the provided </w:t>
      </w:r>
      <w:r w:rsidR="009054A4" w:rsidRPr="002C0609">
        <w:rPr>
          <w:rFonts w:ascii="Ubuntu" w:hAnsi="Ubuntu" w:cs="Arial"/>
          <w:sz w:val="20"/>
          <w:szCs w:val="20"/>
        </w:rPr>
        <w:t>Encryption Server</w:t>
      </w:r>
      <w:r w:rsidR="00676D34" w:rsidRPr="002C0609">
        <w:rPr>
          <w:rFonts w:ascii="Ubuntu" w:hAnsi="Ubuntu" w:cs="Arial"/>
          <w:sz w:val="20"/>
          <w:szCs w:val="20"/>
        </w:rPr>
        <w:t xml:space="preserve"> </w:t>
      </w:r>
      <w:r w:rsidR="00CE2BA7">
        <w:rPr>
          <w:rFonts w:ascii="Ubuntu" w:hAnsi="Ubuntu" w:cs="Arial"/>
          <w:sz w:val="20"/>
          <w:szCs w:val="20"/>
        </w:rPr>
        <w:t>System</w:t>
      </w:r>
      <w:r w:rsidR="00676D34" w:rsidRPr="002C0609">
        <w:rPr>
          <w:rFonts w:ascii="Ubuntu" w:hAnsi="Ubuntu" w:cs="Arial"/>
          <w:sz w:val="20"/>
          <w:szCs w:val="20"/>
        </w:rPr>
        <w:t xml:space="preserve"> to introduce</w:t>
      </w:r>
      <w:r w:rsidR="00084643" w:rsidRPr="002C0609">
        <w:rPr>
          <w:rFonts w:ascii="Ubuntu" w:hAnsi="Ubuntu" w:cs="Arial"/>
          <w:sz w:val="20"/>
          <w:szCs w:val="20"/>
        </w:rPr>
        <w:t xml:space="preserve"> authentication</w:t>
      </w:r>
      <w:r w:rsidR="00496CD7" w:rsidRPr="002C0609">
        <w:rPr>
          <w:rFonts w:ascii="Ubuntu" w:hAnsi="Ubuntu" w:cs="Arial"/>
          <w:sz w:val="20"/>
          <w:szCs w:val="20"/>
        </w:rPr>
        <w:t xml:space="preserve"> </w:t>
      </w:r>
      <w:r w:rsidR="00084643" w:rsidRPr="002C0609">
        <w:rPr>
          <w:rFonts w:ascii="Ubuntu" w:hAnsi="Ubuntu" w:cs="Arial"/>
          <w:sz w:val="20"/>
          <w:szCs w:val="20"/>
        </w:rPr>
        <w:t>using certificates</w:t>
      </w:r>
      <w:r w:rsidR="00221B96" w:rsidRPr="002C0609">
        <w:rPr>
          <w:rFonts w:ascii="Ubuntu" w:hAnsi="Ubuntu" w:cs="Arial"/>
          <w:sz w:val="20"/>
          <w:szCs w:val="20"/>
        </w:rPr>
        <w:t>, key exchange for encryption</w:t>
      </w:r>
      <w:r w:rsidR="00084643" w:rsidRPr="002C0609">
        <w:rPr>
          <w:rFonts w:ascii="Ubuntu" w:hAnsi="Ubuntu" w:cs="Arial"/>
          <w:sz w:val="20"/>
          <w:szCs w:val="20"/>
        </w:rPr>
        <w:t xml:space="preserve"> and message transfer using SSL (Secure Socket Layer</w:t>
      </w:r>
      <w:r w:rsidR="00750A60" w:rsidRPr="002C0609">
        <w:rPr>
          <w:rFonts w:ascii="Ubuntu" w:hAnsi="Ubuntu" w:cs="Arial"/>
          <w:sz w:val="20"/>
          <w:szCs w:val="20"/>
        </w:rPr>
        <w:t>).</w:t>
      </w:r>
      <w:r w:rsidR="00331864" w:rsidRPr="002C0609">
        <w:rPr>
          <w:rFonts w:ascii="Ubuntu" w:hAnsi="Ubuntu" w:cs="Arial"/>
          <w:sz w:val="20"/>
          <w:szCs w:val="20"/>
        </w:rPr>
        <w:t xml:space="preserve"> </w:t>
      </w:r>
      <w:r w:rsidR="00084643" w:rsidRPr="002C0609">
        <w:rPr>
          <w:rFonts w:ascii="Ubuntu" w:hAnsi="Ubuntu" w:cs="Arial"/>
          <w:sz w:val="20"/>
          <w:szCs w:val="20"/>
        </w:rPr>
        <w:t>You will be learning:</w:t>
      </w:r>
    </w:p>
    <w:p w14:paraId="13D6A990" w14:textId="77777777" w:rsidR="009A54C0" w:rsidRPr="002C0609" w:rsidRDefault="009A54C0" w:rsidP="00593977">
      <w:pPr>
        <w:ind w:left="360"/>
        <w:rPr>
          <w:rFonts w:ascii="Ubuntu" w:hAnsi="Ubuntu" w:cs="Arial"/>
          <w:sz w:val="20"/>
          <w:szCs w:val="20"/>
        </w:rPr>
      </w:pPr>
    </w:p>
    <w:p w14:paraId="379853EF" w14:textId="77777777" w:rsidR="003F7ABD" w:rsidRPr="002C0609" w:rsidRDefault="003F7ABD" w:rsidP="003F7ABD">
      <w:pPr>
        <w:pStyle w:val="ListParagraph"/>
        <w:numPr>
          <w:ilvl w:val="0"/>
          <w:numId w:val="17"/>
        </w:numPr>
        <w:rPr>
          <w:rFonts w:ascii="Ubuntu" w:hAnsi="Ubuntu" w:cs="Arial"/>
          <w:sz w:val="20"/>
          <w:szCs w:val="20"/>
        </w:rPr>
      </w:pPr>
      <w:r w:rsidRPr="002C0609">
        <w:rPr>
          <w:rFonts w:ascii="Ubuntu" w:hAnsi="Ubuntu" w:cs="Arial"/>
          <w:sz w:val="20"/>
          <w:szCs w:val="20"/>
        </w:rPr>
        <w:t>Pass word-based encryption</w:t>
      </w:r>
    </w:p>
    <w:p w14:paraId="69D8D5EF" w14:textId="1D0A8CB5" w:rsidR="00084643" w:rsidRPr="002C0609" w:rsidRDefault="000379A3" w:rsidP="003F7ABD">
      <w:pPr>
        <w:pStyle w:val="ListParagraph"/>
        <w:numPr>
          <w:ilvl w:val="0"/>
          <w:numId w:val="17"/>
        </w:numPr>
        <w:rPr>
          <w:rFonts w:ascii="Ubuntu" w:hAnsi="Ubuntu" w:cs="Arial"/>
          <w:sz w:val="20"/>
          <w:szCs w:val="20"/>
        </w:rPr>
      </w:pPr>
      <w:proofErr w:type="spellStart"/>
      <w:proofErr w:type="gramStart"/>
      <w:r w:rsidRPr="000379A3">
        <w:rPr>
          <w:rFonts w:ascii="Ubuntu" w:hAnsi="Ubuntu" w:cs="Arial"/>
          <w:i/>
          <w:sz w:val="20"/>
          <w:szCs w:val="20"/>
        </w:rPr>
        <w:t>keytool</w:t>
      </w:r>
      <w:proofErr w:type="spellEnd"/>
      <w:r>
        <w:rPr>
          <w:rFonts w:ascii="Ubuntu" w:hAnsi="Ubuntu" w:cs="Arial"/>
          <w:sz w:val="20"/>
          <w:szCs w:val="20"/>
        </w:rPr>
        <w:t xml:space="preserve"> </w:t>
      </w:r>
      <w:r w:rsidR="00697D48">
        <w:rPr>
          <w:rFonts w:ascii="Ubuntu" w:hAnsi="Ubuntu" w:cs="Arial"/>
          <w:sz w:val="20"/>
          <w:szCs w:val="20"/>
        </w:rPr>
        <w:t xml:space="preserve"> (</w:t>
      </w:r>
      <w:proofErr w:type="gramEnd"/>
      <w:r w:rsidR="00697D48">
        <w:rPr>
          <w:rFonts w:ascii="Ubuntu" w:hAnsi="Ubuntu" w:cs="Arial"/>
          <w:sz w:val="20"/>
          <w:szCs w:val="20"/>
        </w:rPr>
        <w:t xml:space="preserve">command line utility) </w:t>
      </w:r>
      <w:r w:rsidR="00084643" w:rsidRPr="002C0609">
        <w:rPr>
          <w:rFonts w:ascii="Ubuntu" w:hAnsi="Ubuntu" w:cs="Arial"/>
          <w:sz w:val="20"/>
          <w:szCs w:val="20"/>
        </w:rPr>
        <w:t>to generate</w:t>
      </w:r>
      <w:r w:rsidR="00697D48">
        <w:rPr>
          <w:rFonts w:ascii="Ubuntu" w:hAnsi="Ubuntu" w:cs="Arial"/>
          <w:sz w:val="20"/>
          <w:szCs w:val="20"/>
        </w:rPr>
        <w:t>/</w:t>
      </w:r>
      <w:r w:rsidR="00A35016">
        <w:rPr>
          <w:rFonts w:ascii="Ubuntu" w:hAnsi="Ubuntu" w:cs="Arial"/>
          <w:sz w:val="20"/>
          <w:szCs w:val="20"/>
        </w:rPr>
        <w:t>manage keys and certificates</w:t>
      </w:r>
    </w:p>
    <w:p w14:paraId="3E94110F" w14:textId="77777777" w:rsidR="00084643" w:rsidRPr="002C0609" w:rsidRDefault="00084643" w:rsidP="003F7ABD">
      <w:pPr>
        <w:pStyle w:val="ListParagraph"/>
        <w:numPr>
          <w:ilvl w:val="0"/>
          <w:numId w:val="17"/>
        </w:numPr>
        <w:rPr>
          <w:rFonts w:ascii="Ubuntu" w:hAnsi="Ubuntu" w:cs="Arial"/>
          <w:sz w:val="20"/>
          <w:szCs w:val="20"/>
        </w:rPr>
      </w:pPr>
      <w:r w:rsidRPr="002C0609">
        <w:rPr>
          <w:rFonts w:ascii="Ubuntu" w:hAnsi="Ubuntu" w:cs="Arial"/>
          <w:sz w:val="20"/>
          <w:szCs w:val="20"/>
        </w:rPr>
        <w:t>Java JCE</w:t>
      </w:r>
    </w:p>
    <w:p w14:paraId="515F411E" w14:textId="77777777" w:rsidR="002101BB" w:rsidRPr="002C0609" w:rsidRDefault="002101BB" w:rsidP="003F7ABD">
      <w:pPr>
        <w:pStyle w:val="ListParagraph"/>
        <w:numPr>
          <w:ilvl w:val="0"/>
          <w:numId w:val="17"/>
        </w:numPr>
        <w:rPr>
          <w:rFonts w:ascii="Ubuntu" w:hAnsi="Ubuntu" w:cs="Arial"/>
          <w:sz w:val="20"/>
          <w:szCs w:val="20"/>
        </w:rPr>
      </w:pPr>
      <w:r w:rsidRPr="002C0609">
        <w:rPr>
          <w:rFonts w:ascii="Ubuntu" w:hAnsi="Ubuntu" w:cs="Arial"/>
          <w:sz w:val="20"/>
          <w:szCs w:val="20"/>
        </w:rPr>
        <w:t>JCE APIs for key exchange and encryption</w:t>
      </w:r>
    </w:p>
    <w:p w14:paraId="4E51FF7A" w14:textId="77777777" w:rsidR="00084643" w:rsidRPr="002C0609" w:rsidRDefault="00084643" w:rsidP="003F7ABD">
      <w:pPr>
        <w:pStyle w:val="ListParagraph"/>
        <w:numPr>
          <w:ilvl w:val="0"/>
          <w:numId w:val="17"/>
        </w:numPr>
        <w:rPr>
          <w:rFonts w:ascii="Ubuntu" w:hAnsi="Ubuntu" w:cs="Arial"/>
          <w:sz w:val="20"/>
          <w:szCs w:val="20"/>
        </w:rPr>
      </w:pPr>
      <w:r w:rsidRPr="002C0609">
        <w:rPr>
          <w:rFonts w:ascii="Ubuntu" w:hAnsi="Ubuntu" w:cs="Arial"/>
          <w:sz w:val="20"/>
          <w:szCs w:val="20"/>
        </w:rPr>
        <w:t>JCE APIs to create and sign certificates programmatically</w:t>
      </w:r>
    </w:p>
    <w:p w14:paraId="3AC2D485" w14:textId="76D0C3CF" w:rsidR="00084643" w:rsidRPr="002C0609" w:rsidRDefault="00084643" w:rsidP="003F7ABD">
      <w:pPr>
        <w:pStyle w:val="ListParagraph"/>
        <w:numPr>
          <w:ilvl w:val="0"/>
          <w:numId w:val="17"/>
        </w:numPr>
        <w:rPr>
          <w:rFonts w:ascii="Ubuntu" w:hAnsi="Ubuntu" w:cs="Arial"/>
          <w:sz w:val="20"/>
          <w:szCs w:val="20"/>
        </w:rPr>
      </w:pPr>
      <w:r w:rsidRPr="002C0609">
        <w:rPr>
          <w:rFonts w:ascii="Ubuntu" w:hAnsi="Ubuntu" w:cs="Arial"/>
          <w:sz w:val="20"/>
          <w:szCs w:val="20"/>
        </w:rPr>
        <w:t xml:space="preserve">JSSE (Java Secure Socket Extension) to </w:t>
      </w:r>
      <w:r w:rsidR="002F198D" w:rsidRPr="002C0609">
        <w:rPr>
          <w:rFonts w:ascii="Ubuntu" w:hAnsi="Ubuntu" w:cs="Arial"/>
          <w:sz w:val="20"/>
          <w:szCs w:val="20"/>
        </w:rPr>
        <w:t>carry out</w:t>
      </w:r>
      <w:r w:rsidR="00067610">
        <w:rPr>
          <w:rFonts w:ascii="Ubuntu" w:hAnsi="Ubuntu" w:cs="Arial"/>
          <w:sz w:val="20"/>
          <w:szCs w:val="20"/>
        </w:rPr>
        <w:t xml:space="preserve"> secure networking</w:t>
      </w:r>
    </w:p>
    <w:p w14:paraId="5F5FCD0E" w14:textId="77777777" w:rsidR="006D5B5B" w:rsidRPr="002C0609" w:rsidRDefault="006D5B5B" w:rsidP="006D5B5B">
      <w:pPr>
        <w:ind w:left="360"/>
        <w:rPr>
          <w:rFonts w:ascii="Ubuntu" w:hAnsi="Ubuntu" w:cs="Arial"/>
          <w:sz w:val="20"/>
          <w:szCs w:val="20"/>
        </w:rPr>
      </w:pPr>
    </w:p>
    <w:p w14:paraId="794A6AA6" w14:textId="4EA44C6A" w:rsidR="00D26E22" w:rsidRDefault="006D5B5B" w:rsidP="00CE5BF2">
      <w:pPr>
        <w:ind w:left="360"/>
        <w:rPr>
          <w:rFonts w:ascii="Ubuntu" w:hAnsi="Ubuntu" w:cs="Arial"/>
          <w:sz w:val="20"/>
          <w:szCs w:val="20"/>
        </w:rPr>
      </w:pPr>
      <w:r w:rsidRPr="002C0609">
        <w:rPr>
          <w:rFonts w:ascii="Ubuntu" w:hAnsi="Ubuntu" w:cs="Arial"/>
          <w:sz w:val="20"/>
          <w:szCs w:val="20"/>
        </w:rPr>
        <w:t>In brief, the assign</w:t>
      </w:r>
      <w:r w:rsidR="000E6C2E">
        <w:rPr>
          <w:rFonts w:ascii="Ubuntu" w:hAnsi="Ubuntu" w:cs="Arial"/>
          <w:sz w:val="20"/>
          <w:szCs w:val="20"/>
        </w:rPr>
        <w:t>ment consists of the following</w:t>
      </w:r>
      <w:r w:rsidRPr="002C0609">
        <w:rPr>
          <w:rFonts w:ascii="Ubuntu" w:hAnsi="Ubuntu" w:cs="Arial"/>
          <w:sz w:val="20"/>
          <w:szCs w:val="20"/>
        </w:rPr>
        <w:t xml:space="preserve"> tasks:</w:t>
      </w:r>
    </w:p>
    <w:p w14:paraId="2D33A299" w14:textId="77777777" w:rsidR="009A54C0" w:rsidRPr="002C0609" w:rsidRDefault="009A54C0" w:rsidP="00CE5BF2">
      <w:pPr>
        <w:ind w:left="360"/>
        <w:rPr>
          <w:rFonts w:ascii="Ubuntu" w:hAnsi="Ubuntu" w:cs="Arial"/>
          <w:sz w:val="20"/>
          <w:szCs w:val="20"/>
        </w:rPr>
      </w:pPr>
    </w:p>
    <w:p w14:paraId="36EA56F8" w14:textId="25AEB3A7" w:rsidR="008554AD" w:rsidRPr="002C0609" w:rsidRDefault="00AF1455" w:rsidP="00D26E22">
      <w:pPr>
        <w:pStyle w:val="ListParagraph"/>
        <w:numPr>
          <w:ilvl w:val="0"/>
          <w:numId w:val="11"/>
        </w:numPr>
        <w:rPr>
          <w:rFonts w:ascii="Ubuntu" w:hAnsi="Ubuntu" w:cs="Arial"/>
          <w:sz w:val="20"/>
          <w:szCs w:val="20"/>
        </w:rPr>
      </w:pPr>
      <w:r w:rsidRPr="002C0609">
        <w:rPr>
          <w:rFonts w:ascii="Ubuntu" w:hAnsi="Ubuntu" w:cs="Arial"/>
          <w:sz w:val="20"/>
          <w:szCs w:val="20"/>
        </w:rPr>
        <w:t>Implement message</w:t>
      </w:r>
      <w:r w:rsidR="00CD72EF" w:rsidRPr="002C0609">
        <w:rPr>
          <w:rFonts w:ascii="Ubuntu" w:hAnsi="Ubuntu" w:cs="Arial"/>
          <w:sz w:val="20"/>
          <w:szCs w:val="20"/>
        </w:rPr>
        <w:t>/file</w:t>
      </w:r>
      <w:r w:rsidRPr="002C0609">
        <w:rPr>
          <w:rFonts w:ascii="Ubuntu" w:hAnsi="Ubuntu" w:cs="Arial"/>
          <w:sz w:val="20"/>
          <w:szCs w:val="20"/>
        </w:rPr>
        <w:t xml:space="preserve"> encryption using a </w:t>
      </w:r>
      <w:r w:rsidR="00CD72EF" w:rsidRPr="002C0609">
        <w:rPr>
          <w:rFonts w:ascii="Ubuntu" w:hAnsi="Ubuntu" w:cs="Arial"/>
          <w:sz w:val="20"/>
          <w:szCs w:val="20"/>
        </w:rPr>
        <w:t xml:space="preserve">symmetric </w:t>
      </w:r>
      <w:r w:rsidR="002F144A">
        <w:rPr>
          <w:rFonts w:ascii="Ubuntu" w:hAnsi="Ubuntu" w:cs="Arial"/>
          <w:sz w:val="20"/>
          <w:szCs w:val="20"/>
        </w:rPr>
        <w:t>key</w:t>
      </w:r>
    </w:p>
    <w:p w14:paraId="57173AE3" w14:textId="33E75E3D" w:rsidR="00CD72EF" w:rsidRPr="002C0609" w:rsidRDefault="002F144A" w:rsidP="00D26E22">
      <w:pPr>
        <w:pStyle w:val="ListParagraph"/>
        <w:numPr>
          <w:ilvl w:val="0"/>
          <w:numId w:val="11"/>
        </w:numPr>
        <w:rPr>
          <w:rFonts w:ascii="Ubuntu" w:hAnsi="Ubuntu" w:cs="Arial"/>
          <w:sz w:val="20"/>
          <w:szCs w:val="20"/>
        </w:rPr>
      </w:pPr>
      <w:r>
        <w:rPr>
          <w:rFonts w:ascii="Ubuntu" w:hAnsi="Ubuntu" w:cs="Arial"/>
          <w:sz w:val="20"/>
          <w:szCs w:val="20"/>
        </w:rPr>
        <w:t>Implement secure key exchange</w:t>
      </w:r>
    </w:p>
    <w:p w14:paraId="313B0BA7" w14:textId="1C3B64C1" w:rsidR="00D26E22" w:rsidRPr="002C0609" w:rsidRDefault="00084643" w:rsidP="00D26E22">
      <w:pPr>
        <w:pStyle w:val="ListParagraph"/>
        <w:numPr>
          <w:ilvl w:val="0"/>
          <w:numId w:val="11"/>
        </w:numPr>
        <w:rPr>
          <w:rFonts w:ascii="Ubuntu" w:hAnsi="Ubuntu" w:cs="Arial"/>
          <w:sz w:val="20"/>
          <w:szCs w:val="20"/>
        </w:rPr>
      </w:pPr>
      <w:r w:rsidRPr="002C0609">
        <w:rPr>
          <w:rFonts w:ascii="Ubuntu" w:hAnsi="Ubuntu" w:cs="Arial"/>
          <w:sz w:val="20"/>
          <w:szCs w:val="20"/>
        </w:rPr>
        <w:t>Build and use a public key infrast</w:t>
      </w:r>
      <w:r w:rsidR="002F144A">
        <w:rPr>
          <w:rFonts w:ascii="Ubuntu" w:hAnsi="Ubuntu" w:cs="Arial"/>
          <w:sz w:val="20"/>
          <w:szCs w:val="20"/>
        </w:rPr>
        <w:t>ructure using X509 certificates</w:t>
      </w:r>
    </w:p>
    <w:p w14:paraId="413AE2CE" w14:textId="2D94F1F1" w:rsidR="00084643" w:rsidRPr="002C0609" w:rsidRDefault="00D26E22" w:rsidP="00D26E22">
      <w:pPr>
        <w:pStyle w:val="ListParagraph"/>
        <w:numPr>
          <w:ilvl w:val="0"/>
          <w:numId w:val="11"/>
        </w:numPr>
        <w:rPr>
          <w:rFonts w:ascii="Ubuntu" w:hAnsi="Ubuntu" w:cs="Arial"/>
          <w:sz w:val="20"/>
          <w:szCs w:val="20"/>
        </w:rPr>
      </w:pPr>
      <w:r w:rsidRPr="002C0609">
        <w:rPr>
          <w:rFonts w:ascii="Ubuntu" w:hAnsi="Ubuntu" w:cs="Arial"/>
          <w:sz w:val="20"/>
          <w:szCs w:val="20"/>
        </w:rPr>
        <w:t>Secure all traffic using SSL</w:t>
      </w:r>
    </w:p>
    <w:p w14:paraId="0B1BCA36" w14:textId="41461858" w:rsidR="00084643" w:rsidRPr="002C0609" w:rsidRDefault="00084643" w:rsidP="00D26E22">
      <w:pPr>
        <w:pStyle w:val="ListParagraph"/>
        <w:numPr>
          <w:ilvl w:val="0"/>
          <w:numId w:val="11"/>
        </w:numPr>
        <w:rPr>
          <w:rFonts w:ascii="Ubuntu" w:hAnsi="Ubuntu" w:cs="Arial"/>
          <w:sz w:val="20"/>
          <w:szCs w:val="20"/>
        </w:rPr>
      </w:pPr>
      <w:r w:rsidRPr="002C0609">
        <w:rPr>
          <w:rFonts w:ascii="Ubuntu" w:hAnsi="Ubuntu" w:cs="Arial"/>
          <w:sz w:val="20"/>
          <w:szCs w:val="20"/>
        </w:rPr>
        <w:t xml:space="preserve">Use password authentication initially to </w:t>
      </w:r>
      <w:r w:rsidR="009A54C0">
        <w:rPr>
          <w:rFonts w:ascii="Ubuntu" w:hAnsi="Ubuntu" w:cs="Arial"/>
          <w:sz w:val="20"/>
          <w:szCs w:val="20"/>
        </w:rPr>
        <w:t>procure the client certificate</w:t>
      </w:r>
    </w:p>
    <w:p w14:paraId="44293722" w14:textId="197E6BDC" w:rsidR="00166CAE" w:rsidRPr="002C0609" w:rsidRDefault="00084643" w:rsidP="007E00F8">
      <w:pPr>
        <w:pStyle w:val="ListParagraph"/>
        <w:numPr>
          <w:ilvl w:val="0"/>
          <w:numId w:val="11"/>
        </w:numPr>
        <w:rPr>
          <w:rFonts w:ascii="Ubuntu" w:hAnsi="Ubuntu" w:cs="Arial"/>
          <w:sz w:val="20"/>
          <w:szCs w:val="20"/>
        </w:rPr>
      </w:pPr>
      <w:r w:rsidRPr="002C0609">
        <w:rPr>
          <w:rFonts w:ascii="Ubuntu" w:hAnsi="Ubuntu" w:cs="Arial"/>
          <w:sz w:val="20"/>
          <w:szCs w:val="20"/>
        </w:rPr>
        <w:t>Use SSL client certificates to successfully authen</w:t>
      </w:r>
      <w:r w:rsidR="002F144A">
        <w:rPr>
          <w:rFonts w:ascii="Ubuntu" w:hAnsi="Ubuntu" w:cs="Arial"/>
          <w:sz w:val="20"/>
          <w:szCs w:val="20"/>
        </w:rPr>
        <w:t>ticate the client to the server</w:t>
      </w:r>
    </w:p>
    <w:p w14:paraId="7C34F20F" w14:textId="157AE57D" w:rsidR="00084643" w:rsidRPr="002C0609" w:rsidRDefault="00166CAE" w:rsidP="00D26E22">
      <w:pPr>
        <w:pStyle w:val="ListParagraph"/>
        <w:numPr>
          <w:ilvl w:val="0"/>
          <w:numId w:val="11"/>
        </w:numPr>
        <w:rPr>
          <w:rFonts w:ascii="Ubuntu" w:hAnsi="Ubuntu" w:cs="Arial"/>
          <w:sz w:val="20"/>
          <w:szCs w:val="20"/>
        </w:rPr>
      </w:pPr>
      <w:r w:rsidRPr="002C0609">
        <w:rPr>
          <w:rFonts w:ascii="Ubuntu" w:hAnsi="Ubuntu" w:cs="Arial"/>
          <w:sz w:val="20"/>
          <w:szCs w:val="20"/>
        </w:rPr>
        <w:t xml:space="preserve">Report </w:t>
      </w:r>
      <w:r w:rsidR="002F144A">
        <w:rPr>
          <w:rFonts w:ascii="Ubuntu" w:hAnsi="Ubuntu" w:cs="Arial"/>
          <w:sz w:val="20"/>
          <w:szCs w:val="20"/>
        </w:rPr>
        <w:t>on the work done</w:t>
      </w:r>
    </w:p>
    <w:p w14:paraId="16371A12" w14:textId="77777777" w:rsidR="00A44735" w:rsidRPr="002C0609" w:rsidRDefault="00A44735" w:rsidP="002623B6">
      <w:pPr>
        <w:rPr>
          <w:rFonts w:ascii="Ubuntu" w:hAnsi="Ubuntu" w:cs="Arial"/>
          <w:b/>
          <w:i/>
          <w:sz w:val="20"/>
          <w:szCs w:val="20"/>
        </w:rPr>
      </w:pPr>
    </w:p>
    <w:p w14:paraId="5AEFD850" w14:textId="77777777" w:rsidR="006E5C61" w:rsidRPr="002C0609" w:rsidRDefault="006E5C61" w:rsidP="00D26E22">
      <w:pPr>
        <w:keepNext/>
        <w:numPr>
          <w:ilvl w:val="0"/>
          <w:numId w:val="5"/>
        </w:numPr>
        <w:outlineLvl w:val="1"/>
        <w:rPr>
          <w:rFonts w:ascii="Ubuntu" w:hAnsi="Ubuntu" w:cs="Arial"/>
          <w:b/>
          <w:i/>
          <w:sz w:val="20"/>
          <w:szCs w:val="20"/>
        </w:rPr>
      </w:pPr>
      <w:r w:rsidRPr="002C0609">
        <w:rPr>
          <w:rFonts w:ascii="Ubuntu" w:hAnsi="Ubuntu" w:cs="Arial"/>
          <w:b/>
          <w:i/>
          <w:sz w:val="20"/>
          <w:szCs w:val="20"/>
        </w:rPr>
        <w:t xml:space="preserve">The </w:t>
      </w:r>
      <w:r w:rsidR="000B7E4F">
        <w:rPr>
          <w:rFonts w:ascii="Ubuntu" w:hAnsi="Ubuntu" w:cs="Arial"/>
          <w:b/>
          <w:i/>
          <w:sz w:val="20"/>
          <w:szCs w:val="20"/>
        </w:rPr>
        <w:t>Encryption Server</w:t>
      </w:r>
      <w:r w:rsidR="00483046">
        <w:rPr>
          <w:rFonts w:ascii="Ubuntu" w:hAnsi="Ubuntu" w:cs="Arial"/>
          <w:b/>
          <w:i/>
          <w:sz w:val="20"/>
          <w:szCs w:val="20"/>
        </w:rPr>
        <w:t xml:space="preserve"> Set Up</w:t>
      </w:r>
    </w:p>
    <w:p w14:paraId="3E4A629C" w14:textId="77777777" w:rsidR="006E5C61" w:rsidRPr="002C0609" w:rsidRDefault="006E5C61" w:rsidP="006E5C61">
      <w:pPr>
        <w:keepNext/>
        <w:outlineLvl w:val="1"/>
        <w:rPr>
          <w:rFonts w:ascii="Ubuntu" w:hAnsi="Ubuntu" w:cs="Arial"/>
          <w:i/>
          <w:sz w:val="20"/>
          <w:szCs w:val="20"/>
        </w:rPr>
      </w:pPr>
    </w:p>
    <w:p w14:paraId="46B5C394" w14:textId="77777777" w:rsidR="00486FF3" w:rsidRDefault="006E5C61" w:rsidP="009973CD">
      <w:pPr>
        <w:keepNext/>
        <w:outlineLvl w:val="1"/>
        <w:rPr>
          <w:rFonts w:ascii="Ubuntu" w:hAnsi="Ubuntu" w:cs="Arial"/>
          <w:sz w:val="20"/>
          <w:szCs w:val="20"/>
        </w:rPr>
      </w:pPr>
      <w:r w:rsidRPr="002C0609">
        <w:rPr>
          <w:rFonts w:ascii="Ubuntu" w:hAnsi="Ubuntu" w:cs="Arial"/>
          <w:sz w:val="20"/>
          <w:szCs w:val="20"/>
        </w:rPr>
        <w:t xml:space="preserve">For the assignment, the </w:t>
      </w:r>
      <w:r w:rsidR="009E6C5E">
        <w:rPr>
          <w:rFonts w:ascii="Ubuntu" w:hAnsi="Ubuntu" w:cs="Arial"/>
          <w:sz w:val="20"/>
          <w:szCs w:val="20"/>
        </w:rPr>
        <w:t>Encryption</w:t>
      </w:r>
      <w:r w:rsidR="00922088">
        <w:rPr>
          <w:rFonts w:ascii="Ubuntu" w:hAnsi="Ubuntu" w:cs="Arial"/>
          <w:sz w:val="20"/>
          <w:szCs w:val="20"/>
        </w:rPr>
        <w:t xml:space="preserve"> </w:t>
      </w:r>
      <w:r w:rsidR="009E6C5E">
        <w:rPr>
          <w:rFonts w:ascii="Ubuntu" w:hAnsi="Ubuntu" w:cs="Arial"/>
          <w:sz w:val="20"/>
          <w:szCs w:val="20"/>
        </w:rPr>
        <w:t>S</w:t>
      </w:r>
      <w:r w:rsidR="008413AC">
        <w:rPr>
          <w:rFonts w:ascii="Ubuntu" w:hAnsi="Ubuntu" w:cs="Arial"/>
          <w:sz w:val="20"/>
          <w:szCs w:val="20"/>
        </w:rPr>
        <w:t>erver</w:t>
      </w:r>
      <w:r w:rsidR="009E6C5E">
        <w:rPr>
          <w:rFonts w:ascii="Ubuntu" w:hAnsi="Ubuntu" w:cs="Arial"/>
          <w:sz w:val="20"/>
          <w:szCs w:val="20"/>
        </w:rPr>
        <w:t xml:space="preserve"> </w:t>
      </w:r>
      <w:r w:rsidR="00922088">
        <w:rPr>
          <w:rFonts w:ascii="Ubuntu" w:hAnsi="Ubuntu" w:cs="Arial"/>
          <w:sz w:val="20"/>
          <w:szCs w:val="20"/>
        </w:rPr>
        <w:t>system</w:t>
      </w:r>
      <w:r w:rsidRPr="002C0609">
        <w:rPr>
          <w:rFonts w:ascii="Ubuntu" w:hAnsi="Ubuntu" w:cs="Arial"/>
          <w:sz w:val="20"/>
          <w:szCs w:val="20"/>
        </w:rPr>
        <w:t xml:space="preserve"> consists of three entities:</w:t>
      </w:r>
    </w:p>
    <w:p w14:paraId="51FDE6BC" w14:textId="77777777" w:rsidR="000F3B7C" w:rsidRPr="002C0609" w:rsidRDefault="000F3B7C" w:rsidP="009973CD">
      <w:pPr>
        <w:keepNext/>
        <w:outlineLvl w:val="1"/>
        <w:rPr>
          <w:rFonts w:ascii="Ubuntu" w:hAnsi="Ubuntu" w:cs="Arial"/>
          <w:sz w:val="20"/>
          <w:szCs w:val="20"/>
        </w:rPr>
      </w:pPr>
    </w:p>
    <w:p w14:paraId="461CD47D" w14:textId="77777777" w:rsidR="00D26E22" w:rsidRPr="002C0609" w:rsidRDefault="001660A1" w:rsidP="00D26E22">
      <w:pPr>
        <w:pStyle w:val="ListParagraph"/>
        <w:keepNext/>
        <w:numPr>
          <w:ilvl w:val="0"/>
          <w:numId w:val="10"/>
        </w:numPr>
        <w:outlineLvl w:val="1"/>
        <w:rPr>
          <w:rFonts w:ascii="Ubuntu" w:hAnsi="Ubuntu" w:cs="Arial"/>
          <w:sz w:val="20"/>
          <w:szCs w:val="20"/>
        </w:rPr>
      </w:pPr>
      <w:r w:rsidRPr="002C0609">
        <w:rPr>
          <w:rFonts w:ascii="Ubuntu" w:hAnsi="Ubuntu" w:cs="Arial"/>
          <w:sz w:val="20"/>
          <w:szCs w:val="20"/>
        </w:rPr>
        <w:t xml:space="preserve"> </w:t>
      </w:r>
      <w:r w:rsidR="000211C7">
        <w:rPr>
          <w:rFonts w:ascii="Ubuntu" w:hAnsi="Ubuntu" w:cs="Arial"/>
          <w:sz w:val="20"/>
          <w:szCs w:val="20"/>
        </w:rPr>
        <w:t>C</w:t>
      </w:r>
      <w:r w:rsidR="006E5C61" w:rsidRPr="002C0609">
        <w:rPr>
          <w:rFonts w:ascii="Ubuntu" w:hAnsi="Ubuntu" w:cs="Arial"/>
          <w:sz w:val="20"/>
          <w:szCs w:val="20"/>
        </w:rPr>
        <w:t>lients</w:t>
      </w:r>
      <w:r w:rsidR="00237830">
        <w:rPr>
          <w:rFonts w:ascii="Ubuntu" w:hAnsi="Ubuntu" w:cs="Arial"/>
          <w:sz w:val="20"/>
          <w:szCs w:val="20"/>
        </w:rPr>
        <w:t xml:space="preserve"> (CL)</w:t>
      </w:r>
      <w:r w:rsidR="006E5C61" w:rsidRPr="002C0609">
        <w:rPr>
          <w:rFonts w:ascii="Ubuntu" w:hAnsi="Ubuntu" w:cs="Arial"/>
          <w:sz w:val="20"/>
          <w:szCs w:val="20"/>
        </w:rPr>
        <w:t>,</w:t>
      </w:r>
    </w:p>
    <w:p w14:paraId="5B10A370" w14:textId="77777777" w:rsidR="00D26E22" w:rsidRPr="002C0609" w:rsidRDefault="006E5C61" w:rsidP="00D26E22">
      <w:pPr>
        <w:pStyle w:val="ListParagraph"/>
        <w:keepNext/>
        <w:numPr>
          <w:ilvl w:val="0"/>
          <w:numId w:val="10"/>
        </w:numPr>
        <w:outlineLvl w:val="1"/>
        <w:rPr>
          <w:rFonts w:ascii="Ubuntu" w:hAnsi="Ubuntu" w:cs="Arial"/>
          <w:sz w:val="20"/>
          <w:szCs w:val="20"/>
        </w:rPr>
      </w:pPr>
      <w:r w:rsidRPr="002C0609">
        <w:rPr>
          <w:rFonts w:ascii="Ubuntu" w:hAnsi="Ubuntu" w:cs="Arial"/>
          <w:sz w:val="20"/>
          <w:szCs w:val="20"/>
        </w:rPr>
        <w:t xml:space="preserve"> </w:t>
      </w:r>
      <w:r w:rsidR="003001A0" w:rsidRPr="002C0609">
        <w:rPr>
          <w:rFonts w:ascii="Ubuntu" w:hAnsi="Ubuntu" w:cs="Arial"/>
          <w:sz w:val="20"/>
          <w:szCs w:val="20"/>
        </w:rPr>
        <w:t>T</w:t>
      </w:r>
      <w:r w:rsidRPr="002C0609">
        <w:rPr>
          <w:rFonts w:ascii="Ubuntu" w:hAnsi="Ubuntu" w:cs="Arial"/>
          <w:sz w:val="20"/>
          <w:szCs w:val="20"/>
        </w:rPr>
        <w:t xml:space="preserve">he </w:t>
      </w:r>
      <w:r w:rsidR="0040501B">
        <w:rPr>
          <w:rFonts w:ascii="Ubuntu" w:hAnsi="Ubuntu" w:cs="Arial"/>
          <w:sz w:val="20"/>
          <w:szCs w:val="20"/>
        </w:rPr>
        <w:t>E</w:t>
      </w:r>
      <w:r w:rsidR="00014AC3">
        <w:rPr>
          <w:rFonts w:ascii="Ubuntu" w:hAnsi="Ubuntu" w:cs="Arial"/>
          <w:sz w:val="20"/>
          <w:szCs w:val="20"/>
        </w:rPr>
        <w:t>ncryption</w:t>
      </w:r>
      <w:r w:rsidR="0009554F">
        <w:rPr>
          <w:rFonts w:ascii="Ubuntu" w:hAnsi="Ubuntu" w:cs="Arial"/>
          <w:sz w:val="20"/>
          <w:szCs w:val="20"/>
        </w:rPr>
        <w:t xml:space="preserve"> </w:t>
      </w:r>
      <w:r w:rsidR="0040501B">
        <w:rPr>
          <w:rFonts w:ascii="Ubuntu" w:hAnsi="Ubuntu" w:cs="Arial"/>
          <w:sz w:val="20"/>
          <w:szCs w:val="20"/>
        </w:rPr>
        <w:t>S</w:t>
      </w:r>
      <w:r w:rsidRPr="002C0609">
        <w:rPr>
          <w:rFonts w:ascii="Ubuntu" w:hAnsi="Ubuntu" w:cs="Arial"/>
          <w:sz w:val="20"/>
          <w:szCs w:val="20"/>
        </w:rPr>
        <w:t xml:space="preserve">erver </w:t>
      </w:r>
      <w:r w:rsidR="0040501B">
        <w:rPr>
          <w:rFonts w:ascii="Ubuntu" w:hAnsi="Ubuntu" w:cs="Arial"/>
          <w:sz w:val="20"/>
          <w:szCs w:val="20"/>
        </w:rPr>
        <w:t>(ES)</w:t>
      </w:r>
      <w:r w:rsidR="000923D6">
        <w:rPr>
          <w:rFonts w:ascii="Ubuntu" w:hAnsi="Ubuntu" w:cs="Arial"/>
          <w:sz w:val="20"/>
          <w:szCs w:val="20"/>
        </w:rPr>
        <w:t>,</w:t>
      </w:r>
      <w:r w:rsidR="00197687">
        <w:rPr>
          <w:rFonts w:ascii="Ubuntu" w:hAnsi="Ubuntu" w:cs="Arial"/>
          <w:sz w:val="20"/>
          <w:szCs w:val="20"/>
        </w:rPr>
        <w:t xml:space="preserve"> </w:t>
      </w:r>
      <w:r w:rsidRPr="002C0609">
        <w:rPr>
          <w:rFonts w:ascii="Ubuntu" w:hAnsi="Ubuntu" w:cs="Arial"/>
          <w:sz w:val="20"/>
          <w:szCs w:val="20"/>
        </w:rPr>
        <w:t>and</w:t>
      </w:r>
    </w:p>
    <w:p w14:paraId="43296141" w14:textId="004EA1F0" w:rsidR="00D26E22" w:rsidRDefault="006E5C61" w:rsidP="003828B2">
      <w:pPr>
        <w:pStyle w:val="ListParagraph"/>
        <w:keepNext/>
        <w:numPr>
          <w:ilvl w:val="0"/>
          <w:numId w:val="10"/>
        </w:numPr>
        <w:outlineLvl w:val="1"/>
        <w:rPr>
          <w:rFonts w:ascii="Ubuntu" w:hAnsi="Ubuntu" w:cs="Arial"/>
          <w:sz w:val="20"/>
          <w:szCs w:val="20"/>
        </w:rPr>
      </w:pPr>
      <w:r w:rsidRPr="002C0609">
        <w:rPr>
          <w:rFonts w:ascii="Ubuntu" w:hAnsi="Ubuntu" w:cs="Arial"/>
          <w:sz w:val="20"/>
          <w:szCs w:val="20"/>
        </w:rPr>
        <w:t xml:space="preserve"> </w:t>
      </w:r>
      <w:r w:rsidR="003001A0" w:rsidRPr="002C0609">
        <w:rPr>
          <w:rFonts w:ascii="Ubuntu" w:hAnsi="Ubuntu" w:cs="Arial"/>
          <w:sz w:val="20"/>
          <w:szCs w:val="20"/>
        </w:rPr>
        <w:t>A C</w:t>
      </w:r>
      <w:r w:rsidRPr="002C0609">
        <w:rPr>
          <w:rFonts w:ascii="Ubuntu" w:hAnsi="Ubuntu" w:cs="Arial"/>
          <w:sz w:val="20"/>
          <w:szCs w:val="20"/>
        </w:rPr>
        <w:t xml:space="preserve">ertificate </w:t>
      </w:r>
      <w:r w:rsidR="003001A0" w:rsidRPr="002C0609">
        <w:rPr>
          <w:rFonts w:ascii="Ubuntu" w:hAnsi="Ubuntu" w:cs="Arial"/>
          <w:sz w:val="20"/>
          <w:szCs w:val="20"/>
        </w:rPr>
        <w:t>A</w:t>
      </w:r>
      <w:r w:rsidRPr="002C0609">
        <w:rPr>
          <w:rFonts w:ascii="Ubuntu" w:hAnsi="Ubuntu" w:cs="Arial"/>
          <w:sz w:val="20"/>
          <w:szCs w:val="20"/>
        </w:rPr>
        <w:t>uthority (</w:t>
      </w:r>
      <w:r w:rsidR="00052033">
        <w:rPr>
          <w:rFonts w:ascii="Ubuntu" w:hAnsi="Ubuntu" w:cs="Arial"/>
          <w:sz w:val="20"/>
          <w:szCs w:val="20"/>
        </w:rPr>
        <w:t>CA</w:t>
      </w:r>
      <w:r w:rsidRPr="002C0609">
        <w:rPr>
          <w:rFonts w:ascii="Ubuntu" w:hAnsi="Ubuntu" w:cs="Arial"/>
          <w:sz w:val="20"/>
          <w:szCs w:val="20"/>
        </w:rPr>
        <w:t xml:space="preserve">). </w:t>
      </w:r>
    </w:p>
    <w:p w14:paraId="1BC12CFC" w14:textId="77777777" w:rsidR="00F33F4D" w:rsidRPr="003828B2" w:rsidRDefault="00F33F4D" w:rsidP="000F3B7C">
      <w:pPr>
        <w:pStyle w:val="ListParagraph"/>
        <w:keepNext/>
        <w:ind w:left="760"/>
        <w:outlineLvl w:val="1"/>
        <w:rPr>
          <w:rFonts w:ascii="Ubuntu" w:hAnsi="Ubuntu" w:cs="Arial"/>
          <w:sz w:val="20"/>
          <w:szCs w:val="20"/>
        </w:rPr>
      </w:pPr>
    </w:p>
    <w:p w14:paraId="2584D56E" w14:textId="3AC7539F" w:rsidR="006E5C61" w:rsidRPr="002C0609" w:rsidRDefault="0014359E" w:rsidP="00D26E22">
      <w:pPr>
        <w:keepNext/>
        <w:ind w:left="40"/>
        <w:outlineLvl w:val="1"/>
        <w:rPr>
          <w:rFonts w:ascii="Ubuntu" w:hAnsi="Ubuntu" w:cs="Arial"/>
          <w:b/>
          <w:sz w:val="20"/>
          <w:szCs w:val="20"/>
        </w:rPr>
      </w:pPr>
      <w:r>
        <w:rPr>
          <w:rFonts w:ascii="Ubuntu" w:hAnsi="Ubuntu" w:cs="Arial"/>
          <w:sz w:val="20"/>
          <w:szCs w:val="20"/>
        </w:rPr>
        <w:t>A</w:t>
      </w:r>
      <w:r w:rsidR="00D26E22" w:rsidRPr="002C0609">
        <w:rPr>
          <w:rFonts w:ascii="Ubuntu" w:hAnsi="Ubuntu" w:cs="Arial"/>
          <w:sz w:val="20"/>
          <w:szCs w:val="20"/>
        </w:rPr>
        <w:t xml:space="preserve"> </w:t>
      </w:r>
      <w:r w:rsidR="00AE2A72">
        <w:rPr>
          <w:rFonts w:ascii="Ubuntu" w:hAnsi="Ubuntu" w:cs="Arial"/>
          <w:sz w:val="20"/>
          <w:szCs w:val="20"/>
        </w:rPr>
        <w:t xml:space="preserve">text file </w:t>
      </w:r>
      <w:r>
        <w:rPr>
          <w:rFonts w:ascii="Ubuntu" w:hAnsi="Ubuntu" w:cs="Arial"/>
          <w:sz w:val="20"/>
          <w:szCs w:val="20"/>
        </w:rPr>
        <w:t>is also provided</w:t>
      </w:r>
      <w:r w:rsidR="008E47EC">
        <w:rPr>
          <w:rFonts w:ascii="Ubuntu" w:hAnsi="Ubuntu" w:cs="Arial"/>
          <w:sz w:val="20"/>
          <w:szCs w:val="20"/>
        </w:rPr>
        <w:t xml:space="preserve"> (</w:t>
      </w:r>
      <w:r w:rsidR="008E47EC" w:rsidRPr="00C61EC6">
        <w:rPr>
          <w:rFonts w:ascii="Andale Mono" w:hAnsi="Andale Mono" w:cs="Arial"/>
          <w:sz w:val="20"/>
          <w:szCs w:val="20"/>
        </w:rPr>
        <w:t>authdb.txt</w:t>
      </w:r>
      <w:r w:rsidR="00BD7602">
        <w:rPr>
          <w:rFonts w:ascii="Ubuntu" w:hAnsi="Ubuntu" w:cs="Arial"/>
          <w:b/>
          <w:sz w:val="20"/>
          <w:szCs w:val="20"/>
        </w:rPr>
        <w:t xml:space="preserve"> </w:t>
      </w:r>
      <w:r w:rsidR="00BD7602">
        <w:rPr>
          <w:rFonts w:ascii="Ubuntu" w:hAnsi="Ubuntu" w:cs="Arial"/>
          <w:sz w:val="20"/>
          <w:szCs w:val="20"/>
        </w:rPr>
        <w:t xml:space="preserve">in the assignment code’s </w:t>
      </w:r>
      <w:r w:rsidR="00BD7602" w:rsidRPr="00BD7602">
        <w:rPr>
          <w:rFonts w:ascii="Ubuntu" w:hAnsi="Ubuntu" w:cs="Arial"/>
          <w:i/>
          <w:sz w:val="20"/>
          <w:szCs w:val="20"/>
        </w:rPr>
        <w:t xml:space="preserve">Files </w:t>
      </w:r>
      <w:r w:rsidR="00BD7602">
        <w:rPr>
          <w:rFonts w:ascii="Ubuntu" w:hAnsi="Ubuntu" w:cs="Arial"/>
          <w:sz w:val="20"/>
          <w:szCs w:val="20"/>
        </w:rPr>
        <w:t>folder</w:t>
      </w:r>
      <w:r w:rsidR="008E47EC">
        <w:rPr>
          <w:rFonts w:ascii="Ubuntu" w:hAnsi="Ubuntu" w:cs="Arial"/>
          <w:sz w:val="20"/>
          <w:szCs w:val="20"/>
        </w:rPr>
        <w:t>)</w:t>
      </w:r>
      <w:r>
        <w:rPr>
          <w:rFonts w:ascii="Ubuntu" w:hAnsi="Ubuntu" w:cs="Arial"/>
          <w:sz w:val="20"/>
          <w:szCs w:val="20"/>
        </w:rPr>
        <w:t xml:space="preserve">, which </w:t>
      </w:r>
      <w:r w:rsidR="00AE2A72">
        <w:rPr>
          <w:rFonts w:ascii="Ubuntu" w:hAnsi="Ubuntu" w:cs="Arial"/>
          <w:sz w:val="20"/>
          <w:szCs w:val="20"/>
        </w:rPr>
        <w:t xml:space="preserve">contains a </w:t>
      </w:r>
      <w:r w:rsidR="00B437BC">
        <w:rPr>
          <w:rFonts w:ascii="Ubuntu" w:hAnsi="Ubuntu" w:cs="Arial"/>
          <w:sz w:val="20"/>
          <w:szCs w:val="20"/>
        </w:rPr>
        <w:t>pre-registered username</w:t>
      </w:r>
      <w:r w:rsidR="00AE2A72">
        <w:rPr>
          <w:rFonts w:ascii="Ubuntu" w:hAnsi="Ubuntu" w:cs="Arial"/>
          <w:sz w:val="20"/>
          <w:szCs w:val="20"/>
        </w:rPr>
        <w:t xml:space="preserve"> and </w:t>
      </w:r>
      <w:r w:rsidR="00B437BC">
        <w:rPr>
          <w:rFonts w:ascii="Ubuntu" w:hAnsi="Ubuntu" w:cs="Arial"/>
          <w:sz w:val="20"/>
          <w:szCs w:val="20"/>
        </w:rPr>
        <w:t>password</w:t>
      </w:r>
      <w:r w:rsidR="00AE2A72">
        <w:rPr>
          <w:rFonts w:ascii="Ubuntu" w:hAnsi="Ubuntu" w:cs="Arial"/>
          <w:sz w:val="20"/>
          <w:szCs w:val="20"/>
        </w:rPr>
        <w:t xml:space="preserve">. </w:t>
      </w:r>
      <w:r w:rsidR="00D26E22" w:rsidRPr="002C0609">
        <w:rPr>
          <w:rFonts w:ascii="Ubuntu" w:hAnsi="Ubuntu" w:cs="Arial"/>
          <w:sz w:val="20"/>
          <w:szCs w:val="20"/>
        </w:rPr>
        <w:t xml:space="preserve">The password in this file will be used for authentication to the </w:t>
      </w:r>
      <w:r w:rsidR="00A848BA">
        <w:rPr>
          <w:rFonts w:ascii="Ubuntu" w:hAnsi="Ubuntu" w:cs="Arial"/>
          <w:sz w:val="20"/>
          <w:szCs w:val="20"/>
        </w:rPr>
        <w:t xml:space="preserve">encryption server and the </w:t>
      </w:r>
      <w:r w:rsidR="00D26E22" w:rsidRPr="002C0609">
        <w:rPr>
          <w:rFonts w:ascii="Ubuntu" w:hAnsi="Ubuntu" w:cs="Arial"/>
          <w:sz w:val="20"/>
          <w:szCs w:val="20"/>
        </w:rPr>
        <w:t xml:space="preserve">CA. </w:t>
      </w:r>
      <w:r w:rsidR="00AF1455" w:rsidRPr="002C0609">
        <w:rPr>
          <w:rFonts w:ascii="Ubuntu" w:hAnsi="Ubuntu" w:cs="Arial"/>
          <w:b/>
          <w:sz w:val="20"/>
          <w:szCs w:val="20"/>
        </w:rPr>
        <w:t xml:space="preserve">You will not use the </w:t>
      </w:r>
      <w:r w:rsidR="00A80CB8">
        <w:rPr>
          <w:rFonts w:ascii="Ubuntu" w:hAnsi="Ubuntu" w:cs="Arial"/>
          <w:b/>
          <w:sz w:val="20"/>
          <w:szCs w:val="20"/>
        </w:rPr>
        <w:t>CA</w:t>
      </w:r>
      <w:r w:rsidR="00AF1455" w:rsidRPr="002C0609">
        <w:rPr>
          <w:rFonts w:ascii="Ubuntu" w:hAnsi="Ubuntu" w:cs="Arial"/>
          <w:b/>
          <w:sz w:val="20"/>
          <w:szCs w:val="20"/>
        </w:rPr>
        <w:t xml:space="preserve"> </w:t>
      </w:r>
      <w:r w:rsidR="00516FC8">
        <w:rPr>
          <w:rFonts w:ascii="Ubuntu" w:hAnsi="Ubuntu" w:cs="Arial"/>
          <w:b/>
          <w:sz w:val="20"/>
          <w:szCs w:val="20"/>
        </w:rPr>
        <w:t xml:space="preserve">in all of </w:t>
      </w:r>
      <w:r w:rsidR="00752A69">
        <w:rPr>
          <w:rFonts w:ascii="Ubuntu" w:hAnsi="Ubuntu" w:cs="Arial"/>
          <w:b/>
          <w:sz w:val="20"/>
          <w:szCs w:val="20"/>
        </w:rPr>
        <w:t>tasks</w:t>
      </w:r>
      <w:r w:rsidR="00AF1455" w:rsidRPr="002C0609">
        <w:rPr>
          <w:rFonts w:ascii="Ubuntu" w:hAnsi="Ubuntu" w:cs="Arial"/>
          <w:b/>
          <w:sz w:val="20"/>
          <w:szCs w:val="20"/>
        </w:rPr>
        <w:t>.</w:t>
      </w:r>
    </w:p>
    <w:p w14:paraId="73FC9621" w14:textId="77777777" w:rsidR="003F4868" w:rsidRDefault="003F4868" w:rsidP="003F4868">
      <w:pPr>
        <w:rPr>
          <w:rFonts w:ascii="Ubuntu" w:hAnsi="Ubuntu" w:cs="Arial"/>
          <w:sz w:val="20"/>
          <w:szCs w:val="20"/>
        </w:rPr>
      </w:pPr>
    </w:p>
    <w:p w14:paraId="3C186088" w14:textId="7B31FD2E" w:rsidR="00BE52A0" w:rsidRPr="003F4868" w:rsidRDefault="00007293" w:rsidP="003F4868">
      <w:pPr>
        <w:rPr>
          <w:rFonts w:ascii="Ubuntu" w:hAnsi="Ubuntu" w:cs="Arial"/>
          <w:sz w:val="20"/>
          <w:szCs w:val="20"/>
        </w:rPr>
      </w:pPr>
      <w:r w:rsidRPr="00007293">
        <w:rPr>
          <w:rFonts w:ascii="Ubuntu" w:eastAsia="Batang" w:hAnsi="Ubuntu" w:cs="Arial"/>
          <w:sz w:val="20"/>
          <w:szCs w:val="20"/>
          <w:lang w:eastAsia="ko-KR"/>
        </w:rPr>
        <w:t>The system</w:t>
      </w:r>
      <w:r>
        <w:rPr>
          <w:rFonts w:ascii="Ubuntu" w:eastAsia="Batang" w:hAnsi="Ubuntu" w:cs="Arial"/>
          <w:sz w:val="20"/>
          <w:szCs w:val="20"/>
          <w:lang w:eastAsia="ko-KR"/>
        </w:rPr>
        <w:t xml:space="preserve"> exists in a hypothetical environment </w:t>
      </w:r>
      <w:r w:rsidR="006B61C8">
        <w:rPr>
          <w:rFonts w:ascii="Ubuntu" w:eastAsia="Batang" w:hAnsi="Ubuntu" w:cs="Arial"/>
          <w:sz w:val="20"/>
          <w:szCs w:val="20"/>
          <w:lang w:eastAsia="ko-KR"/>
        </w:rPr>
        <w:t xml:space="preserve">where a client (CL) can send a </w:t>
      </w:r>
      <w:r w:rsidR="000B509C">
        <w:rPr>
          <w:rFonts w:ascii="Ubuntu" w:eastAsia="Batang" w:hAnsi="Ubuntu" w:cs="Arial"/>
          <w:sz w:val="20"/>
          <w:szCs w:val="20"/>
          <w:lang w:eastAsia="ko-KR"/>
        </w:rPr>
        <w:t xml:space="preserve">plain text </w:t>
      </w:r>
      <w:r w:rsidR="006B61C8">
        <w:rPr>
          <w:rFonts w:ascii="Ubuntu" w:eastAsia="Batang" w:hAnsi="Ubuntu" w:cs="Arial"/>
          <w:sz w:val="20"/>
          <w:szCs w:val="20"/>
          <w:lang w:eastAsia="ko-KR"/>
        </w:rPr>
        <w:t xml:space="preserve">file to </w:t>
      </w:r>
      <w:r w:rsidR="000B509C">
        <w:rPr>
          <w:rFonts w:ascii="Ubuntu" w:eastAsia="Batang" w:hAnsi="Ubuntu" w:cs="Arial"/>
          <w:sz w:val="20"/>
          <w:szCs w:val="20"/>
          <w:lang w:eastAsia="ko-KR"/>
        </w:rPr>
        <w:t>a server (ES) for encryption and storage</w:t>
      </w:r>
      <w:r w:rsidR="00D23BCE">
        <w:rPr>
          <w:rFonts w:ascii="Ubuntu" w:eastAsia="Batang" w:hAnsi="Ubuntu" w:cs="Arial"/>
          <w:sz w:val="20"/>
          <w:szCs w:val="20"/>
          <w:lang w:eastAsia="ko-KR"/>
        </w:rPr>
        <w:t>/archiving</w:t>
      </w:r>
      <w:r w:rsidR="004A0DD2">
        <w:rPr>
          <w:rStyle w:val="FootnoteReference"/>
          <w:rFonts w:ascii="Ubuntu" w:eastAsia="Batang" w:hAnsi="Ubuntu" w:cs="Arial"/>
          <w:sz w:val="20"/>
          <w:szCs w:val="20"/>
          <w:lang w:eastAsia="ko-KR"/>
        </w:rPr>
        <w:footnoteReference w:id="1"/>
      </w:r>
      <w:r w:rsidR="000B509C">
        <w:rPr>
          <w:rFonts w:ascii="Ubuntu" w:eastAsia="Batang" w:hAnsi="Ubuntu" w:cs="Arial"/>
          <w:sz w:val="20"/>
          <w:szCs w:val="20"/>
          <w:lang w:eastAsia="ko-KR"/>
        </w:rPr>
        <w:t xml:space="preserve">. </w:t>
      </w:r>
      <w:r w:rsidR="00A550DE">
        <w:rPr>
          <w:rFonts w:ascii="Ubuntu" w:eastAsia="Batang" w:hAnsi="Ubuntu" w:cs="Arial"/>
          <w:sz w:val="20"/>
          <w:szCs w:val="20"/>
          <w:lang w:eastAsia="ko-KR"/>
        </w:rPr>
        <w:t xml:space="preserve">You have been provided with a basic version of this system with implementations of the relevant system entities (server, client, CA). The system </w:t>
      </w:r>
      <w:r w:rsidR="00640F2F">
        <w:rPr>
          <w:rFonts w:ascii="Ubuntu" w:eastAsia="Batang" w:hAnsi="Ubuntu" w:cs="Arial"/>
          <w:sz w:val="20"/>
          <w:szCs w:val="20"/>
          <w:lang w:eastAsia="ko-KR"/>
        </w:rPr>
        <w:t>is currently insecure</w:t>
      </w:r>
      <w:r w:rsidR="00741223">
        <w:rPr>
          <w:rFonts w:ascii="Ubuntu" w:eastAsia="Batang" w:hAnsi="Ubuntu" w:cs="Arial"/>
          <w:sz w:val="20"/>
          <w:szCs w:val="20"/>
          <w:lang w:eastAsia="ko-KR"/>
        </w:rPr>
        <w:t xml:space="preserve"> and</w:t>
      </w:r>
      <w:r w:rsidR="00423BE0">
        <w:rPr>
          <w:rFonts w:ascii="Ubuntu" w:eastAsia="Batang" w:hAnsi="Ubuntu" w:cs="Arial"/>
          <w:sz w:val="20"/>
          <w:szCs w:val="20"/>
          <w:lang w:eastAsia="ko-KR"/>
        </w:rPr>
        <w:t>,</w:t>
      </w:r>
      <w:r w:rsidR="00640F2F">
        <w:rPr>
          <w:rFonts w:ascii="Ubuntu" w:eastAsia="Batang" w:hAnsi="Ubuntu" w:cs="Arial"/>
          <w:sz w:val="20"/>
          <w:szCs w:val="20"/>
          <w:lang w:eastAsia="ko-KR"/>
        </w:rPr>
        <w:t xml:space="preserve"> </w:t>
      </w:r>
      <w:r w:rsidR="00741223">
        <w:rPr>
          <w:rFonts w:ascii="Ubuntu" w:eastAsia="Batang" w:hAnsi="Ubuntu" w:cs="Arial"/>
          <w:sz w:val="20"/>
          <w:szCs w:val="20"/>
          <w:lang w:eastAsia="ko-KR"/>
        </w:rPr>
        <w:t>t</w:t>
      </w:r>
      <w:r w:rsidR="006F4E55">
        <w:rPr>
          <w:rFonts w:ascii="Ubuntu" w:eastAsia="Batang" w:hAnsi="Ubuntu" w:cs="Arial"/>
          <w:sz w:val="20"/>
          <w:szCs w:val="20"/>
          <w:lang w:eastAsia="ko-KR"/>
        </w:rPr>
        <w:t xml:space="preserve">hrough the tasks listed in this </w:t>
      </w:r>
      <w:r w:rsidR="00A441A2">
        <w:rPr>
          <w:rFonts w:ascii="Ubuntu" w:eastAsia="Batang" w:hAnsi="Ubuntu" w:cs="Arial"/>
          <w:sz w:val="20"/>
          <w:szCs w:val="20"/>
          <w:lang w:eastAsia="ko-KR"/>
        </w:rPr>
        <w:t xml:space="preserve">assignment, you will be securing the system incrementally to meet most of the security goals you have learned in </w:t>
      </w:r>
      <w:r w:rsidR="00A441A2">
        <w:rPr>
          <w:rFonts w:ascii="Ubuntu" w:eastAsia="Batang" w:hAnsi="Ubuntu" w:cs="Arial"/>
          <w:sz w:val="20"/>
          <w:szCs w:val="20"/>
          <w:lang w:eastAsia="ko-KR"/>
        </w:rPr>
        <w:lastRenderedPageBreak/>
        <w:t xml:space="preserve">the previous semester. </w:t>
      </w:r>
      <w:r w:rsidR="00A41891">
        <w:rPr>
          <w:rFonts w:ascii="Ubuntu" w:eastAsia="Batang" w:hAnsi="Ubuntu" w:cs="Arial"/>
          <w:sz w:val="20"/>
          <w:szCs w:val="20"/>
          <w:lang w:eastAsia="ko-KR"/>
        </w:rPr>
        <w:t>The main functionality will remain constant; the system’s job is to allow clients to send files to the server for encryption and storage</w:t>
      </w:r>
      <w:r w:rsidR="006346B0">
        <w:rPr>
          <w:rStyle w:val="FootnoteReference"/>
          <w:rFonts w:ascii="Ubuntu" w:eastAsia="Batang" w:hAnsi="Ubuntu" w:cs="Arial"/>
          <w:sz w:val="20"/>
          <w:szCs w:val="20"/>
          <w:lang w:eastAsia="ko-KR"/>
        </w:rPr>
        <w:footnoteReference w:id="2"/>
      </w:r>
      <w:r w:rsidR="00A41891">
        <w:rPr>
          <w:rFonts w:ascii="Ubuntu" w:eastAsia="Batang" w:hAnsi="Ubuntu" w:cs="Arial"/>
          <w:sz w:val="20"/>
          <w:szCs w:val="20"/>
          <w:lang w:eastAsia="ko-KR"/>
        </w:rPr>
        <w:t xml:space="preserve">. </w:t>
      </w:r>
    </w:p>
    <w:p w14:paraId="0E3C14A8" w14:textId="77777777" w:rsidR="00806075" w:rsidRDefault="00806075" w:rsidP="00E06DA1">
      <w:pPr>
        <w:keepNext/>
        <w:outlineLvl w:val="1"/>
        <w:rPr>
          <w:rFonts w:ascii="Ubuntu" w:eastAsia="Batang" w:hAnsi="Ubuntu" w:cs="Arial"/>
          <w:b/>
          <w:sz w:val="20"/>
          <w:szCs w:val="20"/>
          <w:lang w:eastAsia="ko-KR"/>
        </w:rPr>
      </w:pPr>
    </w:p>
    <w:p w14:paraId="31F11CF1" w14:textId="2022C395" w:rsidR="00557C04" w:rsidRDefault="00557C04" w:rsidP="00557C04">
      <w:pPr>
        <w:rPr>
          <w:rFonts w:ascii="Ubuntu" w:hAnsi="Ubuntu" w:cs="Arial"/>
          <w:sz w:val="20"/>
          <w:szCs w:val="20"/>
        </w:rPr>
      </w:pPr>
      <w:r>
        <w:rPr>
          <w:rFonts w:ascii="Ubuntu" w:hAnsi="Ubuntu" w:cs="Arial"/>
          <w:sz w:val="20"/>
          <w:szCs w:val="20"/>
        </w:rPr>
        <w:t xml:space="preserve">You will be provided </w:t>
      </w:r>
      <w:r w:rsidR="00F56519">
        <w:rPr>
          <w:rFonts w:ascii="Ubuntu" w:hAnsi="Ubuntu" w:cs="Arial"/>
          <w:sz w:val="20"/>
          <w:szCs w:val="20"/>
        </w:rPr>
        <w:t xml:space="preserve">with </w:t>
      </w:r>
      <w:r>
        <w:rPr>
          <w:rFonts w:ascii="Ubuntu" w:hAnsi="Ubuntu" w:cs="Arial"/>
          <w:sz w:val="20"/>
          <w:szCs w:val="20"/>
        </w:rPr>
        <w:t xml:space="preserve">a starter version of the code in a zipped NetBeans project titled </w:t>
      </w:r>
      <w:proofErr w:type="spellStart"/>
      <w:r w:rsidRPr="0028230F">
        <w:rPr>
          <w:rFonts w:ascii="Andale Mono" w:hAnsi="Andale Mono" w:cs="Arial"/>
          <w:sz w:val="20"/>
          <w:szCs w:val="20"/>
        </w:rPr>
        <w:t>BasicESS</w:t>
      </w:r>
      <w:proofErr w:type="spellEnd"/>
      <w:r>
        <w:rPr>
          <w:rFonts w:ascii="Ubuntu" w:hAnsi="Ubuntu" w:cs="Arial"/>
          <w:sz w:val="20"/>
          <w:szCs w:val="20"/>
        </w:rPr>
        <w:t xml:space="preserve">. You can extract this zip file on your disk and then import it in NetBeans.  Further </w:t>
      </w:r>
      <w:r w:rsidR="006E1264">
        <w:rPr>
          <w:rFonts w:ascii="Ubuntu" w:hAnsi="Ubuntu" w:cs="Arial"/>
          <w:sz w:val="20"/>
          <w:szCs w:val="20"/>
        </w:rPr>
        <w:t>detail</w:t>
      </w:r>
      <w:r w:rsidR="00F56519">
        <w:rPr>
          <w:rFonts w:ascii="Ubuntu" w:hAnsi="Ubuntu" w:cs="Arial"/>
          <w:sz w:val="20"/>
          <w:szCs w:val="20"/>
        </w:rPr>
        <w:t>ed</w:t>
      </w:r>
      <w:r w:rsidR="006E1264">
        <w:rPr>
          <w:rFonts w:ascii="Ubuntu" w:hAnsi="Ubuntu" w:cs="Arial"/>
          <w:sz w:val="20"/>
          <w:szCs w:val="20"/>
        </w:rPr>
        <w:t xml:space="preserve"> </w:t>
      </w:r>
      <w:r>
        <w:rPr>
          <w:rFonts w:ascii="Ubuntu" w:hAnsi="Ubuntu" w:cs="Arial"/>
          <w:sz w:val="20"/>
          <w:szCs w:val="20"/>
        </w:rPr>
        <w:t xml:space="preserve">instructions </w:t>
      </w:r>
      <w:r w:rsidR="00E01BBE">
        <w:rPr>
          <w:rFonts w:ascii="Ubuntu" w:hAnsi="Ubuntu" w:cs="Arial"/>
          <w:sz w:val="20"/>
          <w:szCs w:val="20"/>
        </w:rPr>
        <w:t xml:space="preserve">regarding </w:t>
      </w:r>
      <w:proofErr w:type="spellStart"/>
      <w:r w:rsidRPr="00C763C4">
        <w:rPr>
          <w:rFonts w:ascii="Andale Mono" w:hAnsi="Andale Mono" w:cs="Arial"/>
          <w:sz w:val="20"/>
          <w:szCs w:val="20"/>
        </w:rPr>
        <w:t>BasicESS</w:t>
      </w:r>
      <w:proofErr w:type="spellEnd"/>
      <w:r>
        <w:rPr>
          <w:rFonts w:ascii="Ubuntu" w:hAnsi="Ubuntu" w:cs="Arial"/>
          <w:sz w:val="20"/>
          <w:szCs w:val="20"/>
        </w:rPr>
        <w:t xml:space="preserve"> will be provided in the practical sessions following the announcement of the assignment. </w:t>
      </w:r>
    </w:p>
    <w:p w14:paraId="09F00DF7" w14:textId="77777777" w:rsidR="00557C04" w:rsidRDefault="00557C04" w:rsidP="00C2338C">
      <w:pPr>
        <w:rPr>
          <w:rFonts w:ascii="Ubuntu" w:hAnsi="Ubuntu" w:cs="Arial"/>
          <w:sz w:val="20"/>
          <w:szCs w:val="20"/>
        </w:rPr>
      </w:pPr>
    </w:p>
    <w:p w14:paraId="595469FC" w14:textId="77777777" w:rsidR="00C2338C" w:rsidRDefault="00C2338C" w:rsidP="00C2338C">
      <w:pPr>
        <w:rPr>
          <w:rFonts w:ascii="Ubuntu" w:hAnsi="Ubuntu" w:cs="Arial"/>
          <w:sz w:val="20"/>
          <w:szCs w:val="20"/>
        </w:rPr>
      </w:pPr>
      <w:r w:rsidRPr="002C0609">
        <w:rPr>
          <w:rFonts w:ascii="Ubuntu" w:hAnsi="Ubuntu" w:cs="Arial"/>
          <w:sz w:val="20"/>
          <w:szCs w:val="20"/>
        </w:rPr>
        <w:t xml:space="preserve">The </w:t>
      </w:r>
      <w:r>
        <w:rPr>
          <w:rFonts w:ascii="Ubuntu" w:hAnsi="Ubuntu" w:cs="Arial"/>
          <w:sz w:val="20"/>
          <w:szCs w:val="20"/>
        </w:rPr>
        <w:t>Encryption Server System code is organised into three main packages:</w:t>
      </w:r>
    </w:p>
    <w:p w14:paraId="111FFAB9" w14:textId="77777777" w:rsidR="0082471B" w:rsidRDefault="0082471B" w:rsidP="00C2338C">
      <w:pPr>
        <w:rPr>
          <w:rFonts w:ascii="Ubuntu" w:hAnsi="Ubuntu" w:cs="Arial"/>
          <w:sz w:val="20"/>
          <w:szCs w:val="20"/>
        </w:rPr>
      </w:pPr>
    </w:p>
    <w:p w14:paraId="1672DDAA" w14:textId="77777777" w:rsidR="00C2338C" w:rsidRPr="003E76A9" w:rsidRDefault="00C2338C" w:rsidP="00C2338C">
      <w:pPr>
        <w:pStyle w:val="ListParagraph"/>
        <w:numPr>
          <w:ilvl w:val="0"/>
          <w:numId w:val="30"/>
        </w:numPr>
        <w:rPr>
          <w:rFonts w:ascii="Andale Mono" w:hAnsi="Andale Mono" w:cs="Arial"/>
          <w:sz w:val="20"/>
          <w:szCs w:val="20"/>
        </w:rPr>
      </w:pPr>
      <w:r w:rsidRPr="003E76A9">
        <w:rPr>
          <w:rFonts w:ascii="Andale Mono" w:hAnsi="Andale Mono" w:cs="Arial"/>
          <w:sz w:val="20"/>
          <w:szCs w:val="20"/>
        </w:rPr>
        <w:t>uk.ac.uwe.cans.es</w:t>
      </w:r>
      <w:r w:rsidRPr="003E76A9">
        <w:rPr>
          <w:rFonts w:ascii="Andale Mono" w:hAnsi="Andale Mono" w:cs="Arial"/>
          <w:sz w:val="20"/>
          <w:szCs w:val="20"/>
        </w:rPr>
        <w:tab/>
      </w:r>
      <w:r w:rsidRPr="003E76A9">
        <w:rPr>
          <w:rFonts w:ascii="Andale Mono" w:hAnsi="Andale Mono" w:cs="Arial"/>
          <w:i/>
          <w:sz w:val="20"/>
          <w:szCs w:val="20"/>
        </w:rPr>
        <w:t>(</w:t>
      </w:r>
      <w:proofErr w:type="spellStart"/>
      <w:r w:rsidRPr="003E76A9">
        <w:rPr>
          <w:rFonts w:ascii="Andale Mono" w:hAnsi="Andale Mono" w:cs="Arial"/>
          <w:i/>
          <w:sz w:val="20"/>
          <w:szCs w:val="20"/>
        </w:rPr>
        <w:t>es</w:t>
      </w:r>
      <w:proofErr w:type="spellEnd"/>
      <w:r w:rsidRPr="003E76A9">
        <w:rPr>
          <w:rFonts w:ascii="Andale Mono" w:hAnsi="Andale Mono" w:cs="Arial"/>
          <w:i/>
          <w:sz w:val="20"/>
          <w:szCs w:val="20"/>
        </w:rPr>
        <w:t>)</w:t>
      </w:r>
    </w:p>
    <w:p w14:paraId="4FAE7290" w14:textId="3A06C30D" w:rsidR="00C2338C" w:rsidRPr="003E76A9" w:rsidRDefault="00C2338C" w:rsidP="00C2338C">
      <w:pPr>
        <w:pStyle w:val="ListParagraph"/>
        <w:numPr>
          <w:ilvl w:val="0"/>
          <w:numId w:val="30"/>
        </w:numPr>
        <w:rPr>
          <w:rFonts w:ascii="Andale Mono" w:hAnsi="Andale Mono" w:cs="Arial"/>
          <w:sz w:val="20"/>
          <w:szCs w:val="20"/>
        </w:rPr>
      </w:pPr>
      <w:r w:rsidRPr="003E76A9">
        <w:rPr>
          <w:rFonts w:ascii="Andale Mono" w:hAnsi="Andale Mono" w:cs="Arial"/>
          <w:sz w:val="20"/>
          <w:szCs w:val="20"/>
        </w:rPr>
        <w:t xml:space="preserve">uk.ac.uwe.cans.cl </w:t>
      </w:r>
      <w:r w:rsidRPr="003E76A9">
        <w:rPr>
          <w:rFonts w:ascii="Andale Mono" w:hAnsi="Andale Mono" w:cs="Arial"/>
          <w:i/>
          <w:sz w:val="20"/>
          <w:szCs w:val="20"/>
        </w:rPr>
        <w:t>(cl)</w:t>
      </w:r>
    </w:p>
    <w:p w14:paraId="726DD3CE" w14:textId="77777777" w:rsidR="00C2338C" w:rsidRPr="003E76A9" w:rsidRDefault="00C2338C" w:rsidP="00C2338C">
      <w:pPr>
        <w:pStyle w:val="ListParagraph"/>
        <w:numPr>
          <w:ilvl w:val="0"/>
          <w:numId w:val="30"/>
        </w:numPr>
        <w:rPr>
          <w:rFonts w:ascii="Andale Mono" w:hAnsi="Andale Mono" w:cs="Arial"/>
          <w:sz w:val="20"/>
          <w:szCs w:val="20"/>
        </w:rPr>
      </w:pPr>
      <w:r w:rsidRPr="003E76A9">
        <w:rPr>
          <w:rFonts w:ascii="Andale Mono" w:hAnsi="Andale Mono" w:cs="Arial"/>
          <w:sz w:val="20"/>
          <w:szCs w:val="20"/>
        </w:rPr>
        <w:t>uk.ac.uwe.cans.ca</w:t>
      </w:r>
      <w:r w:rsidRPr="003E76A9">
        <w:rPr>
          <w:rFonts w:ascii="Andale Mono" w:hAnsi="Andale Mono" w:cs="Arial"/>
          <w:sz w:val="20"/>
          <w:szCs w:val="20"/>
        </w:rPr>
        <w:tab/>
      </w:r>
      <w:r w:rsidRPr="005F6D59">
        <w:rPr>
          <w:rFonts w:ascii="Andale Mono" w:hAnsi="Andale Mono" w:cs="Arial"/>
          <w:i/>
          <w:sz w:val="20"/>
          <w:szCs w:val="20"/>
        </w:rPr>
        <w:t>(ca)</w:t>
      </w:r>
    </w:p>
    <w:p w14:paraId="7A636956" w14:textId="77777777" w:rsidR="00C2338C" w:rsidRDefault="00C2338C" w:rsidP="00C2338C">
      <w:pPr>
        <w:rPr>
          <w:rFonts w:ascii="Ubuntu" w:hAnsi="Ubuntu" w:cs="Arial"/>
          <w:sz w:val="20"/>
          <w:szCs w:val="20"/>
        </w:rPr>
      </w:pPr>
    </w:p>
    <w:p w14:paraId="52CD10D6" w14:textId="77777777" w:rsidR="00C2338C" w:rsidRDefault="00C2338C" w:rsidP="00C2338C">
      <w:pPr>
        <w:rPr>
          <w:rFonts w:ascii="Ubuntu" w:hAnsi="Ubuntu" w:cs="Arial"/>
          <w:sz w:val="20"/>
          <w:szCs w:val="20"/>
        </w:rPr>
      </w:pPr>
      <w:r>
        <w:rPr>
          <w:rFonts w:ascii="Ubuntu" w:hAnsi="Ubuntu" w:cs="Arial"/>
          <w:sz w:val="20"/>
          <w:szCs w:val="20"/>
        </w:rPr>
        <w:t xml:space="preserve">It should be compiled with Java versions 6+. The </w:t>
      </w:r>
      <w:proofErr w:type="spellStart"/>
      <w:r w:rsidRPr="00C763C4">
        <w:rPr>
          <w:rFonts w:ascii="Andale Mono" w:hAnsi="Andale Mono" w:cs="Arial"/>
          <w:sz w:val="20"/>
          <w:szCs w:val="20"/>
        </w:rPr>
        <w:t>es</w:t>
      </w:r>
      <w:proofErr w:type="spellEnd"/>
      <w:r>
        <w:rPr>
          <w:rFonts w:ascii="Ubuntu" w:hAnsi="Ubuntu" w:cs="Arial"/>
          <w:sz w:val="20"/>
          <w:szCs w:val="20"/>
        </w:rPr>
        <w:t xml:space="preserve"> package contains the class files that implement the server functionality. The </w:t>
      </w:r>
      <w:r w:rsidRPr="00C763C4">
        <w:rPr>
          <w:rFonts w:ascii="Andale Mono" w:hAnsi="Andale Mono" w:cs="Arial"/>
          <w:sz w:val="20"/>
          <w:szCs w:val="20"/>
        </w:rPr>
        <w:t>cl</w:t>
      </w:r>
      <w:r>
        <w:rPr>
          <w:rFonts w:ascii="Ubuntu" w:hAnsi="Ubuntu" w:cs="Arial"/>
          <w:i/>
          <w:sz w:val="20"/>
          <w:szCs w:val="20"/>
        </w:rPr>
        <w:t xml:space="preserve"> </w:t>
      </w:r>
      <w:r w:rsidRPr="0052378C">
        <w:rPr>
          <w:rFonts w:ascii="Ubuntu" w:hAnsi="Ubuntu" w:cs="Arial"/>
          <w:sz w:val="20"/>
          <w:szCs w:val="20"/>
        </w:rPr>
        <w:t xml:space="preserve">package </w:t>
      </w:r>
      <w:r>
        <w:rPr>
          <w:rFonts w:ascii="Ubuntu" w:hAnsi="Ubuntu" w:cs="Arial"/>
          <w:sz w:val="20"/>
          <w:szCs w:val="20"/>
        </w:rPr>
        <w:t xml:space="preserve">contains classes that implement the client’s functionality and the </w:t>
      </w:r>
      <w:r w:rsidRPr="00C763C4">
        <w:rPr>
          <w:rFonts w:ascii="Andale Mono" w:hAnsi="Andale Mono" w:cs="Arial"/>
          <w:sz w:val="20"/>
          <w:szCs w:val="20"/>
        </w:rPr>
        <w:t>ca</w:t>
      </w:r>
      <w:r>
        <w:rPr>
          <w:rFonts w:ascii="Ubuntu" w:hAnsi="Ubuntu" w:cs="Arial"/>
          <w:sz w:val="20"/>
          <w:szCs w:val="20"/>
        </w:rPr>
        <w:t xml:space="preserve"> package contains the classes related to the CA’s functionality. </w:t>
      </w:r>
    </w:p>
    <w:p w14:paraId="200BC0AE" w14:textId="30C15C03" w:rsidR="00C2338C" w:rsidRPr="00A97CF5" w:rsidRDefault="00C2338C" w:rsidP="00A97CF5">
      <w:pPr>
        <w:rPr>
          <w:rFonts w:ascii="Ubuntu" w:hAnsi="Ubuntu" w:cs="Arial"/>
          <w:sz w:val="20"/>
          <w:szCs w:val="20"/>
        </w:rPr>
      </w:pPr>
    </w:p>
    <w:p w14:paraId="7DEB8C01" w14:textId="77777777" w:rsidR="006D5B5B" w:rsidRPr="00BE52A0" w:rsidRDefault="006D5B5B" w:rsidP="00D26E22">
      <w:pPr>
        <w:pStyle w:val="ListParagraph"/>
        <w:keepNext/>
        <w:numPr>
          <w:ilvl w:val="0"/>
          <w:numId w:val="5"/>
        </w:numPr>
        <w:outlineLvl w:val="1"/>
        <w:rPr>
          <w:rFonts w:ascii="Ubuntu" w:eastAsia="Batang" w:hAnsi="Ubuntu" w:cs="Arial"/>
          <w:b/>
          <w:sz w:val="20"/>
          <w:szCs w:val="20"/>
          <w:lang w:eastAsia="ko-KR"/>
        </w:rPr>
      </w:pPr>
      <w:r w:rsidRPr="002C0609">
        <w:rPr>
          <w:rFonts w:ascii="Ubuntu" w:hAnsi="Ubuntu" w:cs="Arial"/>
          <w:b/>
          <w:i/>
          <w:sz w:val="20"/>
          <w:szCs w:val="20"/>
        </w:rPr>
        <w:t>Task Detail</w:t>
      </w:r>
      <w:r w:rsidR="0007572D">
        <w:rPr>
          <w:rFonts w:ascii="Ubuntu" w:hAnsi="Ubuntu" w:cs="Arial"/>
          <w:b/>
          <w:i/>
          <w:sz w:val="20"/>
          <w:szCs w:val="20"/>
        </w:rPr>
        <w:t>s</w:t>
      </w:r>
    </w:p>
    <w:p w14:paraId="5066F66D" w14:textId="77777777" w:rsidR="003E41DD" w:rsidRDefault="003E41DD" w:rsidP="00BE52A0">
      <w:pPr>
        <w:pStyle w:val="ListParagraph"/>
        <w:keepNext/>
        <w:ind w:left="360"/>
        <w:outlineLvl w:val="1"/>
        <w:rPr>
          <w:rFonts w:ascii="Ubuntu" w:hAnsi="Ubuntu" w:cs="Arial"/>
          <w:i/>
          <w:sz w:val="20"/>
          <w:szCs w:val="20"/>
        </w:rPr>
      </w:pPr>
    </w:p>
    <w:p w14:paraId="19089B60" w14:textId="77777777" w:rsidR="00BE52A0" w:rsidRDefault="006B1F7E" w:rsidP="00BE52A0">
      <w:pPr>
        <w:pStyle w:val="ListParagraph"/>
        <w:keepNext/>
        <w:ind w:left="360"/>
        <w:outlineLvl w:val="1"/>
        <w:rPr>
          <w:rFonts w:ascii="Ubuntu" w:hAnsi="Ubuntu" w:cs="Arial"/>
          <w:i/>
          <w:sz w:val="20"/>
          <w:szCs w:val="20"/>
        </w:rPr>
      </w:pPr>
      <w:r>
        <w:rPr>
          <w:rFonts w:ascii="Ubuntu" w:hAnsi="Ubuntu" w:cs="Arial"/>
          <w:i/>
          <w:sz w:val="20"/>
          <w:szCs w:val="20"/>
        </w:rPr>
        <w:t xml:space="preserve">NOTE: </w:t>
      </w:r>
      <w:r w:rsidR="00EF73EC">
        <w:rPr>
          <w:rFonts w:ascii="Ubuntu" w:hAnsi="Ubuntu" w:cs="Arial"/>
          <w:i/>
          <w:sz w:val="20"/>
          <w:szCs w:val="20"/>
        </w:rPr>
        <w:t>A</w:t>
      </w:r>
      <w:r w:rsidR="00EF73EC" w:rsidRPr="00704F2D">
        <w:rPr>
          <w:rFonts w:ascii="Ubuntu" w:hAnsi="Ubuntu" w:cs="Arial"/>
          <w:i/>
          <w:sz w:val="20"/>
          <w:szCs w:val="20"/>
        </w:rPr>
        <w:t xml:space="preserve"> </w:t>
      </w:r>
      <w:r w:rsidR="00EF73EC" w:rsidRPr="000C7E56">
        <w:rPr>
          <w:rFonts w:ascii="Ubuntu" w:hAnsi="Ubuntu" w:cs="CMR10"/>
          <w:color w:val="C0504D" w:themeColor="accent2"/>
          <w:sz w:val="20"/>
          <w:szCs w:val="20"/>
          <w:lang w:eastAsia="en-GB"/>
        </w:rPr>
        <w:t>CODE</w:t>
      </w:r>
      <w:r w:rsidR="00EF73EC" w:rsidRPr="00704F2D">
        <w:rPr>
          <w:rFonts w:ascii="Ubuntu" w:hAnsi="Ubuntu" w:cs="Arial"/>
          <w:i/>
          <w:sz w:val="20"/>
          <w:szCs w:val="20"/>
        </w:rPr>
        <w:t xml:space="preserve"> or a </w:t>
      </w:r>
      <w:r w:rsidR="00EF73EC" w:rsidRPr="00FF1486">
        <w:rPr>
          <w:rFonts w:ascii="Ubuntu" w:hAnsi="Ubuntu" w:cs="CMR10"/>
          <w:color w:val="4F81BD" w:themeColor="accent1"/>
          <w:sz w:val="20"/>
          <w:szCs w:val="20"/>
          <w:lang w:eastAsia="en-GB"/>
        </w:rPr>
        <w:t>REPORT</w:t>
      </w:r>
      <w:r w:rsidR="00EF73EC" w:rsidRPr="00704F2D">
        <w:rPr>
          <w:rFonts w:ascii="Ubuntu" w:hAnsi="Ubuntu" w:cs="Arial"/>
          <w:i/>
          <w:sz w:val="20"/>
          <w:szCs w:val="20"/>
        </w:rPr>
        <w:t xml:space="preserve"> tag, which specifies where</w:t>
      </w:r>
      <w:r w:rsidR="008009D9">
        <w:rPr>
          <w:rFonts w:ascii="Ubuntu" w:hAnsi="Ubuntu" w:cs="Arial"/>
          <w:i/>
          <w:sz w:val="20"/>
          <w:szCs w:val="20"/>
        </w:rPr>
        <w:t>/how</w:t>
      </w:r>
      <w:r w:rsidR="00EF73EC" w:rsidRPr="00704F2D">
        <w:rPr>
          <w:rFonts w:ascii="Ubuntu" w:hAnsi="Ubuntu" w:cs="Arial"/>
          <w:i/>
          <w:sz w:val="20"/>
          <w:szCs w:val="20"/>
        </w:rPr>
        <w:t xml:space="preserve"> the solution of the task is to be provided, follows each task description</w:t>
      </w:r>
      <w:r w:rsidR="00BE52A0" w:rsidRPr="00704F2D">
        <w:rPr>
          <w:rFonts w:ascii="Ubuntu" w:hAnsi="Ubuntu" w:cs="Arial"/>
          <w:i/>
          <w:sz w:val="20"/>
          <w:szCs w:val="20"/>
        </w:rPr>
        <w:t xml:space="preserve">. </w:t>
      </w:r>
      <w:r w:rsidR="00BE52A0" w:rsidRPr="000C7E56">
        <w:rPr>
          <w:rFonts w:ascii="Ubuntu" w:hAnsi="Ubuntu" w:cs="CMR10"/>
          <w:color w:val="C0504D" w:themeColor="accent2"/>
          <w:sz w:val="20"/>
          <w:szCs w:val="20"/>
          <w:lang w:eastAsia="en-GB"/>
        </w:rPr>
        <w:t>CODE</w:t>
      </w:r>
      <w:r w:rsidR="00BE52A0" w:rsidRPr="00704F2D">
        <w:rPr>
          <w:rFonts w:ascii="Ubuntu" w:hAnsi="Ubuntu" w:cs="Arial"/>
          <w:i/>
          <w:sz w:val="20"/>
          <w:szCs w:val="20"/>
        </w:rPr>
        <w:t xml:space="preserve"> means you have to implement the solution </w:t>
      </w:r>
      <w:r w:rsidR="00254092">
        <w:rPr>
          <w:rFonts w:ascii="Ubuntu" w:hAnsi="Ubuntu" w:cs="Arial"/>
          <w:i/>
          <w:sz w:val="20"/>
          <w:szCs w:val="20"/>
        </w:rPr>
        <w:t>programmatically</w:t>
      </w:r>
      <w:r w:rsidR="00BE52A0" w:rsidRPr="00704F2D">
        <w:rPr>
          <w:rFonts w:ascii="Ubuntu" w:hAnsi="Ubuntu" w:cs="Arial"/>
          <w:i/>
          <w:sz w:val="20"/>
          <w:szCs w:val="20"/>
        </w:rPr>
        <w:t xml:space="preserve">, and </w:t>
      </w:r>
      <w:r w:rsidR="00BE52A0" w:rsidRPr="00FF1486">
        <w:rPr>
          <w:rFonts w:ascii="Ubuntu" w:hAnsi="Ubuntu" w:cs="CMR10"/>
          <w:color w:val="4F81BD" w:themeColor="accent1"/>
          <w:sz w:val="20"/>
          <w:szCs w:val="20"/>
          <w:lang w:eastAsia="en-GB"/>
        </w:rPr>
        <w:t>REPORT</w:t>
      </w:r>
      <w:r w:rsidR="00BE52A0" w:rsidRPr="00704F2D">
        <w:rPr>
          <w:rFonts w:ascii="Ubuntu" w:hAnsi="Ubuntu" w:cs="Arial"/>
          <w:i/>
          <w:sz w:val="20"/>
          <w:szCs w:val="20"/>
        </w:rPr>
        <w:t xml:space="preserve"> means you have to </w:t>
      </w:r>
      <w:r w:rsidR="00F14B4B">
        <w:rPr>
          <w:rFonts w:ascii="Ubuntu" w:hAnsi="Ubuntu" w:cs="Arial"/>
          <w:i/>
          <w:sz w:val="20"/>
          <w:szCs w:val="20"/>
        </w:rPr>
        <w:t>document</w:t>
      </w:r>
      <w:r w:rsidR="00BE52A0" w:rsidRPr="00704F2D">
        <w:rPr>
          <w:rFonts w:ascii="Ubuntu" w:hAnsi="Ubuntu" w:cs="Arial"/>
          <w:i/>
          <w:sz w:val="20"/>
          <w:szCs w:val="20"/>
        </w:rPr>
        <w:t xml:space="preserve"> the solution in your report.</w:t>
      </w:r>
    </w:p>
    <w:p w14:paraId="7A3D7B4D" w14:textId="3173EC28" w:rsidR="004F4392" w:rsidRPr="00704F2D" w:rsidRDefault="004F4392" w:rsidP="00BE52A0">
      <w:pPr>
        <w:pStyle w:val="ListParagraph"/>
        <w:keepNext/>
        <w:ind w:left="360"/>
        <w:outlineLvl w:val="1"/>
        <w:rPr>
          <w:rFonts w:ascii="Ubuntu" w:hAnsi="Ubuntu" w:cs="Arial"/>
          <w:i/>
          <w:sz w:val="20"/>
          <w:szCs w:val="20"/>
        </w:rPr>
      </w:pPr>
      <w:r>
        <w:rPr>
          <w:rFonts w:ascii="Ubuntu" w:hAnsi="Ubuntu" w:cs="Arial"/>
          <w:i/>
          <w:sz w:val="20"/>
          <w:szCs w:val="20"/>
        </w:rPr>
        <w:t xml:space="preserve">Each task tagged with </w:t>
      </w:r>
      <w:r w:rsidRPr="000C7E56">
        <w:rPr>
          <w:rFonts w:ascii="Ubuntu" w:hAnsi="Ubuntu" w:cs="CMR10"/>
          <w:color w:val="C0504D" w:themeColor="accent2"/>
          <w:sz w:val="20"/>
          <w:szCs w:val="20"/>
          <w:lang w:eastAsia="en-GB"/>
        </w:rPr>
        <w:t>CODE</w:t>
      </w:r>
      <w:r>
        <w:rPr>
          <w:rFonts w:ascii="Ubuntu" w:hAnsi="Ubuntu" w:cs="Arial"/>
          <w:i/>
          <w:sz w:val="20"/>
          <w:szCs w:val="20"/>
        </w:rPr>
        <w:t xml:space="preserve"> will be saved as a NetBeans project with a specific name, note the instructions given against each </w:t>
      </w:r>
      <w:r w:rsidR="00624828" w:rsidRPr="000C7E56">
        <w:rPr>
          <w:rFonts w:ascii="Ubuntu" w:hAnsi="Ubuntu" w:cs="CMR10"/>
          <w:color w:val="C0504D" w:themeColor="accent2"/>
          <w:sz w:val="20"/>
          <w:szCs w:val="20"/>
          <w:lang w:eastAsia="en-GB"/>
        </w:rPr>
        <w:t>CODE</w:t>
      </w:r>
      <w:r>
        <w:rPr>
          <w:rFonts w:ascii="Ubuntu" w:hAnsi="Ubuntu" w:cs="Arial"/>
          <w:i/>
          <w:sz w:val="20"/>
          <w:szCs w:val="20"/>
        </w:rPr>
        <w:t xml:space="preserve"> task </w:t>
      </w:r>
      <w:r w:rsidR="009758B1">
        <w:rPr>
          <w:rFonts w:ascii="Ubuntu" w:hAnsi="Ubuntu" w:cs="Arial"/>
          <w:i/>
          <w:sz w:val="20"/>
          <w:szCs w:val="20"/>
        </w:rPr>
        <w:t xml:space="preserve">below </w:t>
      </w:r>
      <w:r>
        <w:rPr>
          <w:rFonts w:ascii="Ubuntu" w:hAnsi="Ubuntu" w:cs="Arial"/>
          <w:i/>
          <w:sz w:val="20"/>
          <w:szCs w:val="20"/>
        </w:rPr>
        <w:t xml:space="preserve">and </w:t>
      </w:r>
      <w:r w:rsidRPr="004501B4">
        <w:rPr>
          <w:rFonts w:ascii="Ubuntu" w:hAnsi="Ubuntu" w:cs="Arial"/>
          <w:i/>
          <w:sz w:val="20"/>
          <w:szCs w:val="20"/>
          <w:u w:val="single"/>
        </w:rPr>
        <w:t>follow to the letter!</w:t>
      </w:r>
    </w:p>
    <w:p w14:paraId="23B0397A" w14:textId="77777777" w:rsidR="00BE52A0" w:rsidRPr="002C0609" w:rsidRDefault="00BE52A0" w:rsidP="00BE52A0">
      <w:pPr>
        <w:pStyle w:val="ListParagraph"/>
        <w:keepNext/>
        <w:ind w:left="360"/>
        <w:outlineLvl w:val="1"/>
        <w:rPr>
          <w:rFonts w:ascii="Ubuntu" w:eastAsia="Batang" w:hAnsi="Ubuntu" w:cs="Arial"/>
          <w:b/>
          <w:sz w:val="20"/>
          <w:szCs w:val="20"/>
          <w:lang w:eastAsia="ko-KR"/>
        </w:rPr>
      </w:pPr>
    </w:p>
    <w:p w14:paraId="3A99C494" w14:textId="77777777" w:rsidR="00190144" w:rsidRDefault="00190144" w:rsidP="00AF1455">
      <w:pPr>
        <w:pStyle w:val="ListParagraph"/>
        <w:numPr>
          <w:ilvl w:val="1"/>
          <w:numId w:val="5"/>
        </w:numPr>
        <w:tabs>
          <w:tab w:val="clear" w:pos="1080"/>
          <w:tab w:val="num" w:pos="426"/>
        </w:tabs>
        <w:autoSpaceDE w:val="0"/>
        <w:autoSpaceDN w:val="0"/>
        <w:adjustRightInd w:val="0"/>
        <w:ind w:hanging="1080"/>
        <w:rPr>
          <w:rFonts w:ascii="Ubuntu" w:hAnsi="Ubuntu" w:cs="CMR10"/>
          <w:b/>
          <w:sz w:val="20"/>
          <w:szCs w:val="20"/>
          <w:lang w:eastAsia="en-GB"/>
        </w:rPr>
      </w:pPr>
      <w:r w:rsidRPr="00292913">
        <w:rPr>
          <w:rFonts w:ascii="Ubuntu" w:hAnsi="Ubuntu" w:cs="CMR10"/>
          <w:b/>
          <w:sz w:val="20"/>
          <w:szCs w:val="20"/>
          <w:lang w:eastAsia="en-GB"/>
        </w:rPr>
        <w:t xml:space="preserve">Analysis of the </w:t>
      </w:r>
      <w:r w:rsidR="00292913" w:rsidRPr="00292913">
        <w:rPr>
          <w:rFonts w:ascii="Ubuntu" w:hAnsi="Ubuntu" w:cs="CMR10"/>
          <w:b/>
          <w:sz w:val="20"/>
          <w:szCs w:val="20"/>
          <w:lang w:eastAsia="en-GB"/>
        </w:rPr>
        <w:t>basic version of the Encryption Server System</w:t>
      </w:r>
    </w:p>
    <w:p w14:paraId="381731A4" w14:textId="77777777" w:rsidR="00292913" w:rsidRDefault="00820C8D" w:rsidP="00292913">
      <w:pPr>
        <w:autoSpaceDE w:val="0"/>
        <w:autoSpaceDN w:val="0"/>
        <w:adjustRightInd w:val="0"/>
        <w:rPr>
          <w:rFonts w:ascii="Ubuntu" w:hAnsi="Ubuntu" w:cs="CMR10"/>
          <w:sz w:val="20"/>
          <w:szCs w:val="20"/>
          <w:lang w:eastAsia="en-GB"/>
        </w:rPr>
      </w:pPr>
      <w:r w:rsidRPr="00820C8D">
        <w:rPr>
          <w:rFonts w:ascii="Ubuntu" w:hAnsi="Ubuntu" w:cs="CMR10"/>
          <w:sz w:val="20"/>
          <w:szCs w:val="20"/>
          <w:lang w:eastAsia="en-GB"/>
        </w:rPr>
        <w:t xml:space="preserve">Analyse and </w:t>
      </w:r>
      <w:r w:rsidRPr="008C43E5">
        <w:rPr>
          <w:rFonts w:ascii="Ubuntu" w:hAnsi="Ubuntu" w:cs="CMR10"/>
          <w:sz w:val="20"/>
          <w:szCs w:val="20"/>
          <w:u w:val="single"/>
          <w:lang w:eastAsia="en-GB"/>
        </w:rPr>
        <w:t>list</w:t>
      </w:r>
      <w:r w:rsidRPr="00820C8D">
        <w:rPr>
          <w:rFonts w:ascii="Ubuntu" w:hAnsi="Ubuntu" w:cs="CMR10"/>
          <w:sz w:val="20"/>
          <w:szCs w:val="20"/>
          <w:lang w:eastAsia="en-GB"/>
        </w:rPr>
        <w:t xml:space="preserve"> the security flaws/vulnerabilities in the basic version of the Encryption Server System</w:t>
      </w:r>
      <w:r w:rsidR="00E16F12">
        <w:rPr>
          <w:rStyle w:val="FootnoteReference"/>
          <w:rFonts w:ascii="Ubuntu" w:hAnsi="Ubuntu" w:cs="CMR10"/>
          <w:sz w:val="20"/>
          <w:szCs w:val="20"/>
          <w:lang w:eastAsia="en-GB"/>
        </w:rPr>
        <w:footnoteReference w:id="3"/>
      </w:r>
      <w:r w:rsidRPr="00820C8D">
        <w:rPr>
          <w:rFonts w:ascii="Ubuntu" w:hAnsi="Ubuntu" w:cs="CMR10"/>
          <w:sz w:val="20"/>
          <w:szCs w:val="20"/>
          <w:lang w:eastAsia="en-GB"/>
        </w:rPr>
        <w:t xml:space="preserve"> with respect to the goals of computer and network security.</w:t>
      </w:r>
      <w:r w:rsidR="00F56355">
        <w:rPr>
          <w:rFonts w:ascii="Ubuntu" w:hAnsi="Ubuntu" w:cs="CMR10"/>
          <w:sz w:val="20"/>
          <w:szCs w:val="20"/>
          <w:lang w:eastAsia="en-GB"/>
        </w:rPr>
        <w:t xml:space="preserve"> </w:t>
      </w:r>
      <w:r w:rsidR="00F56355" w:rsidRPr="00332EA9">
        <w:rPr>
          <w:rFonts w:ascii="Ubuntu" w:hAnsi="Ubuntu" w:cs="CMR10"/>
          <w:color w:val="4F81BD" w:themeColor="accent1"/>
          <w:sz w:val="20"/>
          <w:szCs w:val="20"/>
          <w:lang w:eastAsia="en-GB"/>
        </w:rPr>
        <w:t>[REPORT]</w:t>
      </w:r>
    </w:p>
    <w:p w14:paraId="6CD82C2E" w14:textId="77777777" w:rsidR="001D08CD" w:rsidRDefault="00962080" w:rsidP="006E4416">
      <w:pPr>
        <w:autoSpaceDE w:val="0"/>
        <w:autoSpaceDN w:val="0"/>
        <w:adjustRightInd w:val="0"/>
        <w:jc w:val="right"/>
        <w:rPr>
          <w:rFonts w:ascii="Ubuntu" w:hAnsi="Ubuntu" w:cs="CMR10"/>
          <w:b/>
          <w:sz w:val="20"/>
          <w:szCs w:val="20"/>
          <w:lang w:eastAsia="en-GB"/>
        </w:rPr>
      </w:pPr>
      <w:r>
        <w:rPr>
          <w:rFonts w:ascii="Ubuntu" w:hAnsi="Ubuntu" w:cs="CMR10"/>
          <w:b/>
          <w:sz w:val="20"/>
          <w:szCs w:val="20"/>
          <w:lang w:eastAsia="en-GB"/>
        </w:rPr>
        <w:t>3</w:t>
      </w:r>
      <w:r w:rsidR="00F35D2C" w:rsidRPr="00F35D2C">
        <w:rPr>
          <w:rFonts w:ascii="Ubuntu" w:hAnsi="Ubuntu" w:cs="CMR10"/>
          <w:b/>
          <w:sz w:val="20"/>
          <w:szCs w:val="20"/>
          <w:lang w:eastAsia="en-GB"/>
        </w:rPr>
        <w:t xml:space="preserve"> marks</w:t>
      </w:r>
    </w:p>
    <w:p w14:paraId="3C23C51E" w14:textId="77777777" w:rsidR="001E182D" w:rsidRPr="00F35D2C" w:rsidRDefault="001E182D" w:rsidP="006E4416">
      <w:pPr>
        <w:autoSpaceDE w:val="0"/>
        <w:autoSpaceDN w:val="0"/>
        <w:adjustRightInd w:val="0"/>
        <w:jc w:val="right"/>
        <w:rPr>
          <w:rFonts w:ascii="Ubuntu" w:hAnsi="Ubuntu" w:cs="CMR10"/>
          <w:b/>
          <w:sz w:val="20"/>
          <w:szCs w:val="20"/>
          <w:lang w:eastAsia="en-GB"/>
        </w:rPr>
      </w:pPr>
    </w:p>
    <w:p w14:paraId="434DD2A9" w14:textId="77777777" w:rsidR="00116A6E" w:rsidRDefault="00FD0DB4" w:rsidP="00AF1455">
      <w:pPr>
        <w:pStyle w:val="ListParagraph"/>
        <w:numPr>
          <w:ilvl w:val="1"/>
          <w:numId w:val="5"/>
        </w:numPr>
        <w:tabs>
          <w:tab w:val="clear" w:pos="1080"/>
          <w:tab w:val="num" w:pos="426"/>
        </w:tabs>
        <w:autoSpaceDE w:val="0"/>
        <w:autoSpaceDN w:val="0"/>
        <w:adjustRightInd w:val="0"/>
        <w:ind w:hanging="1080"/>
        <w:rPr>
          <w:rFonts w:ascii="Ubuntu" w:hAnsi="Ubuntu" w:cs="CMR10"/>
          <w:b/>
          <w:sz w:val="20"/>
          <w:szCs w:val="20"/>
          <w:lang w:eastAsia="en-GB"/>
        </w:rPr>
      </w:pPr>
      <w:r w:rsidRPr="00FD0DB4">
        <w:rPr>
          <w:rFonts w:ascii="Ubuntu" w:hAnsi="Ubuntu" w:cs="CMR10"/>
          <w:b/>
          <w:sz w:val="20"/>
          <w:szCs w:val="20"/>
          <w:lang w:eastAsia="en-GB"/>
        </w:rPr>
        <w:t xml:space="preserve">Implement </w:t>
      </w:r>
      <w:r w:rsidR="00103B70">
        <w:rPr>
          <w:rFonts w:ascii="Ubuntu" w:hAnsi="Ubuntu" w:cs="CMR10"/>
          <w:b/>
          <w:sz w:val="20"/>
          <w:szCs w:val="20"/>
          <w:lang w:eastAsia="en-GB"/>
        </w:rPr>
        <w:t>(</w:t>
      </w:r>
      <w:r w:rsidR="000B3A3A">
        <w:rPr>
          <w:rFonts w:ascii="Ubuntu" w:hAnsi="Ubuntu" w:cs="CMR10"/>
          <w:b/>
          <w:sz w:val="20"/>
          <w:szCs w:val="20"/>
          <w:lang w:eastAsia="en-GB"/>
        </w:rPr>
        <w:t>trivial</w:t>
      </w:r>
      <w:r w:rsidR="00103B70">
        <w:rPr>
          <w:rFonts w:ascii="Ubuntu" w:hAnsi="Ubuntu" w:cs="CMR10"/>
          <w:b/>
          <w:sz w:val="20"/>
          <w:szCs w:val="20"/>
          <w:lang w:eastAsia="en-GB"/>
        </w:rPr>
        <w:t>)</w:t>
      </w:r>
      <w:r w:rsidR="000B3A3A">
        <w:rPr>
          <w:rFonts w:ascii="Ubuntu" w:hAnsi="Ubuntu" w:cs="CMR10"/>
          <w:b/>
          <w:sz w:val="20"/>
          <w:szCs w:val="20"/>
          <w:lang w:eastAsia="en-GB"/>
        </w:rPr>
        <w:t xml:space="preserve"> </w:t>
      </w:r>
      <w:r w:rsidR="000A682A">
        <w:rPr>
          <w:rFonts w:ascii="Ubuntu" w:hAnsi="Ubuntu" w:cs="CMR10"/>
          <w:b/>
          <w:sz w:val="20"/>
          <w:szCs w:val="20"/>
          <w:lang w:eastAsia="en-GB"/>
        </w:rPr>
        <w:t>password-</w:t>
      </w:r>
      <w:r w:rsidRPr="00FD0DB4">
        <w:rPr>
          <w:rFonts w:ascii="Ubuntu" w:hAnsi="Ubuntu" w:cs="CMR10"/>
          <w:b/>
          <w:sz w:val="20"/>
          <w:szCs w:val="20"/>
          <w:lang w:eastAsia="en-GB"/>
        </w:rPr>
        <w:t>ba</w:t>
      </w:r>
      <w:r>
        <w:rPr>
          <w:rFonts w:ascii="Ubuntu" w:hAnsi="Ubuntu" w:cs="CMR10"/>
          <w:b/>
          <w:sz w:val="20"/>
          <w:szCs w:val="20"/>
          <w:lang w:eastAsia="en-GB"/>
        </w:rPr>
        <w:t>s</w:t>
      </w:r>
      <w:r w:rsidRPr="00FD0DB4">
        <w:rPr>
          <w:rFonts w:ascii="Ubuntu" w:hAnsi="Ubuntu" w:cs="CMR10"/>
          <w:b/>
          <w:sz w:val="20"/>
          <w:szCs w:val="20"/>
          <w:lang w:eastAsia="en-GB"/>
        </w:rPr>
        <w:t>ed authentication</w:t>
      </w:r>
    </w:p>
    <w:p w14:paraId="1B97712B" w14:textId="77777777" w:rsidR="001731D1" w:rsidRDefault="00E16F12" w:rsidP="001731D1">
      <w:pPr>
        <w:pStyle w:val="ListParagraph"/>
        <w:numPr>
          <w:ilvl w:val="2"/>
          <w:numId w:val="5"/>
        </w:numPr>
        <w:autoSpaceDE w:val="0"/>
        <w:autoSpaceDN w:val="0"/>
        <w:adjustRightInd w:val="0"/>
        <w:ind w:left="709" w:hanging="142"/>
        <w:rPr>
          <w:rFonts w:ascii="Ubuntu" w:hAnsi="Ubuntu" w:cs="CMR10"/>
          <w:sz w:val="20"/>
          <w:szCs w:val="20"/>
          <w:lang w:eastAsia="en-GB"/>
        </w:rPr>
      </w:pPr>
      <w:r w:rsidRPr="00862BF8">
        <w:rPr>
          <w:rFonts w:ascii="Ubuntu" w:hAnsi="Ubuntu" w:cs="CMR10"/>
          <w:sz w:val="20"/>
          <w:szCs w:val="20"/>
          <w:lang w:eastAsia="en-GB"/>
        </w:rPr>
        <w:t xml:space="preserve">Extend the </w:t>
      </w:r>
      <w:proofErr w:type="spellStart"/>
      <w:r w:rsidR="002D2D47" w:rsidRPr="003507F4">
        <w:rPr>
          <w:rFonts w:ascii="Andale Mono" w:hAnsi="Andale Mono" w:cs="CMR10"/>
          <w:sz w:val="20"/>
          <w:szCs w:val="20"/>
          <w:lang w:eastAsia="en-GB"/>
        </w:rPr>
        <w:t>BasicESS</w:t>
      </w:r>
      <w:proofErr w:type="spellEnd"/>
      <w:r w:rsidR="002D2D47" w:rsidRPr="00862BF8">
        <w:rPr>
          <w:rFonts w:ascii="Ubuntu" w:hAnsi="Ubuntu" w:cs="CMR10"/>
          <w:sz w:val="20"/>
          <w:szCs w:val="20"/>
          <w:lang w:eastAsia="en-GB"/>
        </w:rPr>
        <w:t xml:space="preserve"> project to implement </w:t>
      </w:r>
      <w:r w:rsidR="00F10A87" w:rsidRPr="00862BF8">
        <w:rPr>
          <w:rFonts w:ascii="Ubuntu" w:hAnsi="Ubuntu" w:cs="CMR10"/>
          <w:sz w:val="20"/>
          <w:szCs w:val="20"/>
          <w:lang w:eastAsia="en-GB"/>
        </w:rPr>
        <w:t>password-based</w:t>
      </w:r>
      <w:r w:rsidR="002D2D47" w:rsidRPr="00862BF8">
        <w:rPr>
          <w:rFonts w:ascii="Ubuntu" w:hAnsi="Ubuntu" w:cs="CMR10"/>
          <w:sz w:val="20"/>
          <w:szCs w:val="20"/>
          <w:lang w:eastAsia="en-GB"/>
        </w:rPr>
        <w:t xml:space="preserve"> authentication between the CL and the ES</w:t>
      </w:r>
      <w:r w:rsidR="0078374B" w:rsidRPr="00862BF8">
        <w:rPr>
          <w:rFonts w:ascii="Ubuntu" w:hAnsi="Ubuntu" w:cs="CMR10"/>
          <w:sz w:val="20"/>
          <w:szCs w:val="20"/>
          <w:lang w:eastAsia="en-GB"/>
        </w:rPr>
        <w:t xml:space="preserve">. </w:t>
      </w:r>
      <w:r w:rsidR="00C6291B" w:rsidRPr="00862BF8">
        <w:rPr>
          <w:rFonts w:ascii="Ubuntu" w:hAnsi="Ubuntu" w:cs="CMR10"/>
          <w:sz w:val="20"/>
          <w:szCs w:val="20"/>
          <w:lang w:eastAsia="en-GB"/>
        </w:rPr>
        <w:t>Before a CL can transfer a plaintext file to the ES, it must authenticate using its username and password combination</w:t>
      </w:r>
      <w:r w:rsidR="00045272" w:rsidRPr="00862BF8">
        <w:rPr>
          <w:rFonts w:ascii="Ubuntu" w:hAnsi="Ubuntu" w:cs="CMR10"/>
          <w:sz w:val="20"/>
          <w:szCs w:val="20"/>
          <w:lang w:eastAsia="en-GB"/>
        </w:rPr>
        <w:t xml:space="preserve"> and the ES should verify</w:t>
      </w:r>
      <w:r w:rsidR="00FD3730" w:rsidRPr="00862BF8">
        <w:rPr>
          <w:rFonts w:ascii="Ubuntu" w:hAnsi="Ubuntu" w:cs="CMR10"/>
          <w:sz w:val="20"/>
          <w:szCs w:val="20"/>
          <w:lang w:eastAsia="en-GB"/>
        </w:rPr>
        <w:t xml:space="preserve"> the credentials from the </w:t>
      </w:r>
      <w:r w:rsidR="00FD3730" w:rsidRPr="003507F4">
        <w:rPr>
          <w:rFonts w:ascii="Andale Mono" w:hAnsi="Andale Mono" w:cs="CMR10"/>
          <w:sz w:val="20"/>
          <w:szCs w:val="20"/>
          <w:lang w:eastAsia="en-GB"/>
        </w:rPr>
        <w:t>authdb.txt</w:t>
      </w:r>
      <w:r w:rsidR="00FD3730" w:rsidRPr="00862BF8">
        <w:rPr>
          <w:rFonts w:ascii="Ubuntu" w:hAnsi="Ubuntu" w:cs="CMR10"/>
          <w:sz w:val="20"/>
          <w:szCs w:val="20"/>
          <w:lang w:eastAsia="en-GB"/>
        </w:rPr>
        <w:t xml:space="preserve"> file</w:t>
      </w:r>
      <w:r w:rsidR="00C6291B" w:rsidRPr="00862BF8">
        <w:rPr>
          <w:rFonts w:ascii="Ubuntu" w:hAnsi="Ubuntu" w:cs="CMR10"/>
          <w:sz w:val="20"/>
          <w:szCs w:val="20"/>
          <w:lang w:eastAsia="en-GB"/>
        </w:rPr>
        <w:t xml:space="preserve">. </w:t>
      </w:r>
      <w:r w:rsidR="00375559" w:rsidRPr="00862BF8">
        <w:rPr>
          <w:rFonts w:ascii="Ubuntu" w:hAnsi="Ubuntu" w:cs="CMR10"/>
          <w:sz w:val="20"/>
          <w:szCs w:val="20"/>
          <w:lang w:eastAsia="en-GB"/>
        </w:rPr>
        <w:t xml:space="preserve">If authentication is successful, the CL can transfer the file to the ES. </w:t>
      </w:r>
      <w:r w:rsidR="00F56355">
        <w:rPr>
          <w:rFonts w:ascii="Ubuntu" w:hAnsi="Ubuntu" w:cs="CMR10"/>
          <w:sz w:val="20"/>
          <w:szCs w:val="20"/>
          <w:lang w:eastAsia="en-GB"/>
        </w:rPr>
        <w:t xml:space="preserve"> </w:t>
      </w:r>
      <w:r w:rsidR="00F56355" w:rsidRPr="005519C9">
        <w:rPr>
          <w:rFonts w:ascii="Ubuntu" w:hAnsi="Ubuntu" w:cs="CMR10"/>
          <w:color w:val="C0504D" w:themeColor="accent2"/>
          <w:sz w:val="20"/>
          <w:szCs w:val="20"/>
          <w:lang w:eastAsia="en-GB"/>
        </w:rPr>
        <w:t>[CODE]</w:t>
      </w:r>
    </w:p>
    <w:p w14:paraId="1BDD34F2" w14:textId="77777777" w:rsidR="008C0BA5" w:rsidRPr="00C55A80" w:rsidRDefault="008C0BA5" w:rsidP="008C0BA5">
      <w:pPr>
        <w:pStyle w:val="ListParagraph"/>
        <w:autoSpaceDE w:val="0"/>
        <w:autoSpaceDN w:val="0"/>
        <w:adjustRightInd w:val="0"/>
        <w:ind w:left="360"/>
        <w:rPr>
          <w:rFonts w:ascii="Ubuntu" w:hAnsi="Ubuntu" w:cs="CMR10"/>
          <w:i/>
          <w:sz w:val="20"/>
          <w:szCs w:val="20"/>
          <w:lang w:eastAsia="en-GB"/>
        </w:rPr>
      </w:pPr>
      <w:r w:rsidRPr="00C55A80">
        <w:rPr>
          <w:rFonts w:ascii="Ubuntu" w:hAnsi="Ubuntu" w:cs="CMR10"/>
          <w:i/>
          <w:sz w:val="20"/>
          <w:szCs w:val="20"/>
          <w:lang w:eastAsia="en-GB"/>
        </w:rPr>
        <w:t xml:space="preserve">Note: </w:t>
      </w:r>
      <w:r w:rsidR="00C4444E" w:rsidRPr="00C55A80">
        <w:rPr>
          <w:rFonts w:ascii="Ubuntu" w:hAnsi="Ubuntu" w:cs="CMR10"/>
          <w:i/>
          <w:sz w:val="20"/>
          <w:szCs w:val="20"/>
          <w:lang w:eastAsia="en-GB"/>
        </w:rPr>
        <w:t>Once you have completed this task, d</w:t>
      </w:r>
      <w:r w:rsidRPr="00C55A80">
        <w:rPr>
          <w:rFonts w:ascii="Ubuntu" w:hAnsi="Ubuntu" w:cs="CMR10"/>
          <w:i/>
          <w:sz w:val="20"/>
          <w:szCs w:val="20"/>
          <w:lang w:eastAsia="en-GB"/>
        </w:rPr>
        <w:t xml:space="preserve">uplicate the </w:t>
      </w:r>
      <w:r w:rsidR="005F2FA1" w:rsidRPr="00C55A80">
        <w:rPr>
          <w:rFonts w:ascii="Ubuntu" w:hAnsi="Ubuntu" w:cs="CMR10"/>
          <w:i/>
          <w:sz w:val="20"/>
          <w:szCs w:val="20"/>
          <w:lang w:eastAsia="en-GB"/>
        </w:rPr>
        <w:t xml:space="preserve">current </w:t>
      </w:r>
      <w:r w:rsidRPr="00C55A80">
        <w:rPr>
          <w:rFonts w:ascii="Ubuntu" w:hAnsi="Ubuntu" w:cs="CMR10"/>
          <w:i/>
          <w:sz w:val="20"/>
          <w:szCs w:val="20"/>
          <w:lang w:eastAsia="en-GB"/>
        </w:rPr>
        <w:t>NetBeans project and rename it to ESSTask2</w:t>
      </w:r>
      <w:r w:rsidR="0081244D" w:rsidRPr="00C55A80">
        <w:rPr>
          <w:rFonts w:ascii="Ubuntu" w:hAnsi="Ubuntu" w:cs="CMR10"/>
          <w:i/>
          <w:sz w:val="20"/>
          <w:szCs w:val="20"/>
          <w:lang w:eastAsia="en-GB"/>
        </w:rPr>
        <w:t xml:space="preserve">. </w:t>
      </w:r>
    </w:p>
    <w:p w14:paraId="1044F5D8" w14:textId="77777777" w:rsidR="00544679" w:rsidRPr="00544679" w:rsidRDefault="00544679" w:rsidP="002D48CA">
      <w:pPr>
        <w:autoSpaceDE w:val="0"/>
        <w:autoSpaceDN w:val="0"/>
        <w:adjustRightInd w:val="0"/>
        <w:jc w:val="right"/>
        <w:rPr>
          <w:rFonts w:ascii="Ubuntu" w:hAnsi="Ubuntu" w:cs="CMR10"/>
          <w:b/>
          <w:sz w:val="20"/>
          <w:szCs w:val="20"/>
          <w:lang w:eastAsia="en-GB"/>
        </w:rPr>
      </w:pPr>
      <w:r w:rsidRPr="00544679">
        <w:rPr>
          <w:rFonts w:ascii="Ubuntu" w:hAnsi="Ubuntu" w:cs="CMR10"/>
          <w:b/>
          <w:sz w:val="20"/>
          <w:szCs w:val="20"/>
          <w:lang w:eastAsia="en-GB"/>
        </w:rPr>
        <w:t>10 marks</w:t>
      </w:r>
    </w:p>
    <w:p w14:paraId="40980F59" w14:textId="77777777" w:rsidR="001D1397" w:rsidRDefault="0045610C" w:rsidP="001731D1">
      <w:pPr>
        <w:pStyle w:val="ListParagraph"/>
        <w:numPr>
          <w:ilvl w:val="2"/>
          <w:numId w:val="5"/>
        </w:numPr>
        <w:autoSpaceDE w:val="0"/>
        <w:autoSpaceDN w:val="0"/>
        <w:adjustRightInd w:val="0"/>
        <w:ind w:left="709" w:hanging="142"/>
        <w:rPr>
          <w:rFonts w:ascii="Ubuntu" w:hAnsi="Ubuntu" w:cs="CMR10"/>
          <w:sz w:val="20"/>
          <w:szCs w:val="20"/>
          <w:lang w:eastAsia="en-GB"/>
        </w:rPr>
      </w:pPr>
      <w:r>
        <w:rPr>
          <w:rFonts w:ascii="Ubuntu" w:hAnsi="Ubuntu" w:cs="CMR10"/>
          <w:sz w:val="20"/>
          <w:szCs w:val="20"/>
          <w:lang w:eastAsia="en-GB"/>
        </w:rPr>
        <w:t>Analyse and comment on any improvements that may have been introduced in the system through the extension you carried out in this task</w:t>
      </w:r>
      <w:r w:rsidR="00CB3226">
        <w:rPr>
          <w:rFonts w:ascii="Ubuntu" w:hAnsi="Ubuntu" w:cs="CMR10"/>
          <w:sz w:val="20"/>
          <w:szCs w:val="20"/>
          <w:lang w:eastAsia="en-GB"/>
        </w:rPr>
        <w:t xml:space="preserve">. </w:t>
      </w:r>
      <w:r w:rsidR="00965A39">
        <w:rPr>
          <w:rFonts w:ascii="Ubuntu" w:hAnsi="Ubuntu" w:cs="CMR10"/>
          <w:sz w:val="20"/>
          <w:szCs w:val="20"/>
          <w:lang w:eastAsia="en-GB"/>
        </w:rPr>
        <w:t>Also reiterate the security vulnerabilities that still exist and ones that may have been introduced in the system through the extension carried out in this task.</w:t>
      </w:r>
      <w:r w:rsidR="00F56355">
        <w:rPr>
          <w:rFonts w:ascii="Ubuntu" w:hAnsi="Ubuntu" w:cs="CMR10"/>
          <w:sz w:val="20"/>
          <w:szCs w:val="20"/>
          <w:lang w:eastAsia="en-GB"/>
        </w:rPr>
        <w:t xml:space="preserve"> </w:t>
      </w:r>
      <w:r w:rsidR="00F56355" w:rsidRPr="00993D19">
        <w:rPr>
          <w:rFonts w:ascii="Ubuntu" w:hAnsi="Ubuntu" w:cs="CMR10"/>
          <w:color w:val="4F81BD" w:themeColor="accent1"/>
          <w:sz w:val="20"/>
          <w:szCs w:val="20"/>
          <w:lang w:eastAsia="en-GB"/>
        </w:rPr>
        <w:t>[REPORT]</w:t>
      </w:r>
    </w:p>
    <w:p w14:paraId="2491A5CC" w14:textId="77777777" w:rsidR="00F06A6F" w:rsidRPr="00F06A6F" w:rsidRDefault="00BF2FEC" w:rsidP="002D48CA">
      <w:pPr>
        <w:autoSpaceDE w:val="0"/>
        <w:autoSpaceDN w:val="0"/>
        <w:adjustRightInd w:val="0"/>
        <w:jc w:val="right"/>
        <w:rPr>
          <w:rFonts w:ascii="Ubuntu" w:hAnsi="Ubuntu" w:cs="CMR10"/>
          <w:b/>
          <w:sz w:val="20"/>
          <w:szCs w:val="20"/>
          <w:lang w:eastAsia="en-GB"/>
        </w:rPr>
      </w:pPr>
      <w:r>
        <w:rPr>
          <w:rFonts w:ascii="Ubuntu" w:hAnsi="Ubuntu" w:cs="CMR10"/>
          <w:b/>
          <w:sz w:val="20"/>
          <w:szCs w:val="20"/>
          <w:lang w:eastAsia="en-GB"/>
        </w:rPr>
        <w:t>2</w:t>
      </w:r>
      <w:r w:rsidR="00F06A6F" w:rsidRPr="00F06A6F">
        <w:rPr>
          <w:rFonts w:ascii="Ubuntu" w:hAnsi="Ubuntu" w:cs="CMR10"/>
          <w:b/>
          <w:sz w:val="20"/>
          <w:szCs w:val="20"/>
          <w:lang w:eastAsia="en-GB"/>
        </w:rPr>
        <w:t xml:space="preserve"> marks</w:t>
      </w:r>
    </w:p>
    <w:p w14:paraId="02923C22" w14:textId="77777777" w:rsidR="00273D8E" w:rsidRPr="001731D1" w:rsidRDefault="00273D8E" w:rsidP="001731D1">
      <w:pPr>
        <w:autoSpaceDE w:val="0"/>
        <w:autoSpaceDN w:val="0"/>
        <w:adjustRightInd w:val="0"/>
        <w:rPr>
          <w:rFonts w:ascii="Ubuntu" w:hAnsi="Ubuntu" w:cs="CMR10"/>
          <w:b/>
          <w:sz w:val="20"/>
          <w:szCs w:val="20"/>
          <w:lang w:eastAsia="en-GB"/>
        </w:rPr>
      </w:pPr>
    </w:p>
    <w:p w14:paraId="3F19A098" w14:textId="77777777" w:rsidR="00FF45DC" w:rsidRDefault="00FF45DC" w:rsidP="00AF1455">
      <w:pPr>
        <w:pStyle w:val="ListParagraph"/>
        <w:numPr>
          <w:ilvl w:val="1"/>
          <w:numId w:val="5"/>
        </w:numPr>
        <w:tabs>
          <w:tab w:val="clear" w:pos="1080"/>
          <w:tab w:val="num" w:pos="426"/>
        </w:tabs>
        <w:autoSpaceDE w:val="0"/>
        <w:autoSpaceDN w:val="0"/>
        <w:adjustRightInd w:val="0"/>
        <w:ind w:hanging="1080"/>
        <w:rPr>
          <w:rFonts w:ascii="Ubuntu" w:hAnsi="Ubuntu" w:cs="CMR10"/>
          <w:b/>
          <w:sz w:val="20"/>
          <w:szCs w:val="20"/>
          <w:lang w:eastAsia="en-GB"/>
        </w:rPr>
      </w:pPr>
      <w:r w:rsidRPr="00FF45DC">
        <w:rPr>
          <w:rFonts w:ascii="Ubuntu" w:hAnsi="Ubuntu" w:cs="CMR10"/>
          <w:b/>
          <w:sz w:val="20"/>
          <w:szCs w:val="20"/>
          <w:lang w:eastAsia="en-GB"/>
        </w:rPr>
        <w:t>Improving the password-based authentication</w:t>
      </w:r>
    </w:p>
    <w:p w14:paraId="5532C28F" w14:textId="77777777" w:rsidR="00625F8F" w:rsidRDefault="00625F8F" w:rsidP="00625F8F">
      <w:pPr>
        <w:pStyle w:val="ListParagraph"/>
        <w:numPr>
          <w:ilvl w:val="2"/>
          <w:numId w:val="5"/>
        </w:numPr>
        <w:autoSpaceDE w:val="0"/>
        <w:autoSpaceDN w:val="0"/>
        <w:adjustRightInd w:val="0"/>
        <w:ind w:left="709" w:hanging="142"/>
        <w:rPr>
          <w:rFonts w:ascii="Ubuntu" w:hAnsi="Ubuntu" w:cs="CMR10"/>
          <w:sz w:val="20"/>
          <w:szCs w:val="20"/>
          <w:lang w:eastAsia="en-GB"/>
        </w:rPr>
      </w:pPr>
      <w:r w:rsidRPr="00862BF8">
        <w:rPr>
          <w:rFonts w:ascii="Ubuntu" w:hAnsi="Ubuntu" w:cs="CMR10"/>
          <w:sz w:val="20"/>
          <w:szCs w:val="20"/>
          <w:lang w:eastAsia="en-GB"/>
        </w:rPr>
        <w:t xml:space="preserve">Extend the </w:t>
      </w:r>
      <w:proofErr w:type="spellStart"/>
      <w:r w:rsidRPr="00862BF8">
        <w:rPr>
          <w:rFonts w:ascii="Ubuntu" w:hAnsi="Ubuntu" w:cs="CMR10"/>
          <w:sz w:val="20"/>
          <w:szCs w:val="20"/>
          <w:lang w:eastAsia="en-GB"/>
        </w:rPr>
        <w:t>BasicESS</w:t>
      </w:r>
      <w:proofErr w:type="spellEnd"/>
      <w:r w:rsidRPr="00862BF8">
        <w:rPr>
          <w:rFonts w:ascii="Ubuntu" w:hAnsi="Ubuntu" w:cs="CMR10"/>
          <w:sz w:val="20"/>
          <w:szCs w:val="20"/>
          <w:lang w:eastAsia="en-GB"/>
        </w:rPr>
        <w:t xml:space="preserve"> project to implement password-based authentication between the CL and the ES</w:t>
      </w:r>
      <w:r w:rsidR="00C9322E">
        <w:rPr>
          <w:rFonts w:ascii="Ubuntu" w:hAnsi="Ubuntu" w:cs="CMR10"/>
          <w:sz w:val="20"/>
          <w:szCs w:val="20"/>
          <w:lang w:eastAsia="en-GB"/>
        </w:rPr>
        <w:t xml:space="preserve"> (as in the previous task)</w:t>
      </w:r>
      <w:r>
        <w:rPr>
          <w:rFonts w:ascii="Ubuntu" w:hAnsi="Ubuntu" w:cs="CMR10"/>
          <w:sz w:val="20"/>
          <w:szCs w:val="20"/>
          <w:lang w:eastAsia="en-GB"/>
        </w:rPr>
        <w:t xml:space="preserve">, such that passwords are not sent </w:t>
      </w:r>
      <w:r w:rsidR="00162E66">
        <w:rPr>
          <w:rFonts w:ascii="Ubuntu" w:hAnsi="Ubuntu" w:cs="CMR10"/>
          <w:sz w:val="20"/>
          <w:szCs w:val="20"/>
          <w:lang w:eastAsia="en-GB"/>
        </w:rPr>
        <w:t>in their original form</w:t>
      </w:r>
      <w:r w:rsidRPr="00862BF8">
        <w:rPr>
          <w:rFonts w:ascii="Ubuntu" w:hAnsi="Ubuntu" w:cs="CMR10"/>
          <w:sz w:val="20"/>
          <w:szCs w:val="20"/>
          <w:lang w:eastAsia="en-GB"/>
        </w:rPr>
        <w:t xml:space="preserve">. </w:t>
      </w:r>
      <w:r w:rsidR="00162E66">
        <w:rPr>
          <w:rFonts w:ascii="Ubuntu" w:hAnsi="Ubuntu" w:cs="CMR10"/>
          <w:sz w:val="20"/>
          <w:szCs w:val="20"/>
          <w:lang w:eastAsia="en-GB"/>
        </w:rPr>
        <w:t xml:space="preserve">Use </w:t>
      </w:r>
      <w:r w:rsidR="00A53763">
        <w:rPr>
          <w:rFonts w:ascii="Ubuntu" w:hAnsi="Ubuntu" w:cs="CMR10"/>
          <w:sz w:val="20"/>
          <w:szCs w:val="20"/>
          <w:lang w:eastAsia="en-GB"/>
        </w:rPr>
        <w:t>the concept of hash</w:t>
      </w:r>
      <w:r w:rsidR="00132638">
        <w:rPr>
          <w:rFonts w:ascii="Ubuntu" w:hAnsi="Ubuntu" w:cs="CMR10"/>
          <w:sz w:val="20"/>
          <w:szCs w:val="20"/>
          <w:lang w:eastAsia="en-GB"/>
        </w:rPr>
        <w:t>ing</w:t>
      </w:r>
      <w:r w:rsidR="00162E66">
        <w:rPr>
          <w:rFonts w:ascii="Ubuntu" w:hAnsi="Ubuntu" w:cs="CMR10"/>
          <w:sz w:val="20"/>
          <w:szCs w:val="20"/>
          <w:lang w:eastAsia="en-GB"/>
        </w:rPr>
        <w:t>.</w:t>
      </w:r>
      <w:r w:rsidR="00EE4BE4">
        <w:rPr>
          <w:rFonts w:ascii="Ubuntu" w:hAnsi="Ubuntu" w:cs="CMR10"/>
          <w:sz w:val="20"/>
          <w:szCs w:val="20"/>
          <w:lang w:eastAsia="en-GB"/>
        </w:rPr>
        <w:t xml:space="preserve"> </w:t>
      </w:r>
      <w:r w:rsidR="00EE4BE4" w:rsidRPr="005519C9">
        <w:rPr>
          <w:rFonts w:ascii="Ubuntu" w:hAnsi="Ubuntu" w:cs="CMR10"/>
          <w:color w:val="C0504D" w:themeColor="accent2"/>
          <w:sz w:val="20"/>
          <w:szCs w:val="20"/>
          <w:lang w:eastAsia="en-GB"/>
        </w:rPr>
        <w:t>[CODE]</w:t>
      </w:r>
    </w:p>
    <w:p w14:paraId="175EC28A" w14:textId="77777777" w:rsidR="002E19B2" w:rsidRPr="00C55A80" w:rsidRDefault="002E19B2" w:rsidP="00D6771A">
      <w:pPr>
        <w:pStyle w:val="ListParagraph"/>
        <w:autoSpaceDE w:val="0"/>
        <w:autoSpaceDN w:val="0"/>
        <w:adjustRightInd w:val="0"/>
        <w:ind w:left="360"/>
        <w:rPr>
          <w:rFonts w:ascii="Ubuntu" w:hAnsi="Ubuntu" w:cs="CMR10"/>
          <w:i/>
          <w:sz w:val="20"/>
          <w:szCs w:val="20"/>
          <w:lang w:eastAsia="en-GB"/>
        </w:rPr>
      </w:pPr>
      <w:r w:rsidRPr="00C55A80">
        <w:rPr>
          <w:rFonts w:ascii="Ubuntu" w:hAnsi="Ubuntu" w:cs="CMR10"/>
          <w:i/>
          <w:sz w:val="20"/>
          <w:szCs w:val="20"/>
          <w:lang w:eastAsia="en-GB"/>
        </w:rPr>
        <w:t xml:space="preserve">Note: Once you have completed this task, duplicate the current NetBeans project </w:t>
      </w:r>
      <w:r w:rsidR="007210B2" w:rsidRPr="00C55A80">
        <w:rPr>
          <w:rFonts w:ascii="Ubuntu" w:hAnsi="Ubuntu" w:cs="CMR10"/>
          <w:i/>
          <w:sz w:val="20"/>
          <w:szCs w:val="20"/>
          <w:lang w:eastAsia="en-GB"/>
        </w:rPr>
        <w:t>and rename it to ESSTask3.</w:t>
      </w:r>
    </w:p>
    <w:p w14:paraId="2959F2C3" w14:textId="77777777" w:rsidR="00625F8F" w:rsidRPr="00544679" w:rsidRDefault="00625F8F" w:rsidP="00625F8F">
      <w:pPr>
        <w:autoSpaceDE w:val="0"/>
        <w:autoSpaceDN w:val="0"/>
        <w:adjustRightInd w:val="0"/>
        <w:jc w:val="right"/>
        <w:rPr>
          <w:rFonts w:ascii="Ubuntu" w:hAnsi="Ubuntu" w:cs="CMR10"/>
          <w:b/>
          <w:sz w:val="20"/>
          <w:szCs w:val="20"/>
          <w:lang w:eastAsia="en-GB"/>
        </w:rPr>
      </w:pPr>
      <w:r w:rsidRPr="00544679">
        <w:rPr>
          <w:rFonts w:ascii="Ubuntu" w:hAnsi="Ubuntu" w:cs="CMR10"/>
          <w:b/>
          <w:sz w:val="20"/>
          <w:szCs w:val="20"/>
          <w:lang w:eastAsia="en-GB"/>
        </w:rPr>
        <w:t>10 marks</w:t>
      </w:r>
    </w:p>
    <w:p w14:paraId="7AC2F961" w14:textId="77777777" w:rsidR="00625F8F" w:rsidRDefault="00625F8F" w:rsidP="00625F8F">
      <w:pPr>
        <w:pStyle w:val="ListParagraph"/>
        <w:numPr>
          <w:ilvl w:val="2"/>
          <w:numId w:val="5"/>
        </w:numPr>
        <w:autoSpaceDE w:val="0"/>
        <w:autoSpaceDN w:val="0"/>
        <w:adjustRightInd w:val="0"/>
        <w:ind w:left="709" w:hanging="142"/>
        <w:rPr>
          <w:rFonts w:ascii="Ubuntu" w:hAnsi="Ubuntu" w:cs="CMR10"/>
          <w:sz w:val="20"/>
          <w:szCs w:val="20"/>
          <w:lang w:eastAsia="en-GB"/>
        </w:rPr>
      </w:pPr>
      <w:r>
        <w:rPr>
          <w:rFonts w:ascii="Ubuntu" w:hAnsi="Ubuntu" w:cs="CMR10"/>
          <w:sz w:val="20"/>
          <w:szCs w:val="20"/>
          <w:lang w:eastAsia="en-GB"/>
        </w:rPr>
        <w:lastRenderedPageBreak/>
        <w:t xml:space="preserve">Analyse and comment on any improvements that may have been introduced in the system through the extension you carried out in this task. Also reiterate the security vulnerabilities that still exist and ones that may have been introduced in the system through the extension carried out in this task. </w:t>
      </w:r>
      <w:r w:rsidRPr="00993D19">
        <w:rPr>
          <w:rFonts w:ascii="Ubuntu" w:hAnsi="Ubuntu" w:cs="CMR10"/>
          <w:color w:val="4F81BD" w:themeColor="accent1"/>
          <w:sz w:val="20"/>
          <w:szCs w:val="20"/>
          <w:lang w:eastAsia="en-GB"/>
        </w:rPr>
        <w:t>[REPORT]</w:t>
      </w:r>
    </w:p>
    <w:p w14:paraId="24E5F693" w14:textId="77777777" w:rsidR="00625F8F" w:rsidRPr="00F06A6F" w:rsidRDefault="00232680" w:rsidP="00625F8F">
      <w:pPr>
        <w:autoSpaceDE w:val="0"/>
        <w:autoSpaceDN w:val="0"/>
        <w:adjustRightInd w:val="0"/>
        <w:jc w:val="right"/>
        <w:rPr>
          <w:rFonts w:ascii="Ubuntu" w:hAnsi="Ubuntu" w:cs="CMR10"/>
          <w:b/>
          <w:sz w:val="20"/>
          <w:szCs w:val="20"/>
          <w:lang w:eastAsia="en-GB"/>
        </w:rPr>
      </w:pPr>
      <w:r>
        <w:rPr>
          <w:rFonts w:ascii="Ubuntu" w:hAnsi="Ubuntu" w:cs="CMR10"/>
          <w:b/>
          <w:sz w:val="20"/>
          <w:szCs w:val="20"/>
          <w:lang w:eastAsia="en-GB"/>
        </w:rPr>
        <w:t>3</w:t>
      </w:r>
      <w:r w:rsidR="00625F8F" w:rsidRPr="00F06A6F">
        <w:rPr>
          <w:rFonts w:ascii="Ubuntu" w:hAnsi="Ubuntu" w:cs="CMR10"/>
          <w:b/>
          <w:sz w:val="20"/>
          <w:szCs w:val="20"/>
          <w:lang w:eastAsia="en-GB"/>
        </w:rPr>
        <w:t xml:space="preserve"> marks</w:t>
      </w:r>
    </w:p>
    <w:p w14:paraId="25313474" w14:textId="77777777" w:rsidR="00625F8F" w:rsidRDefault="001C2C1F" w:rsidP="00AF1455">
      <w:pPr>
        <w:pStyle w:val="ListParagraph"/>
        <w:numPr>
          <w:ilvl w:val="1"/>
          <w:numId w:val="5"/>
        </w:numPr>
        <w:tabs>
          <w:tab w:val="clear" w:pos="1080"/>
          <w:tab w:val="num" w:pos="426"/>
        </w:tabs>
        <w:autoSpaceDE w:val="0"/>
        <w:autoSpaceDN w:val="0"/>
        <w:adjustRightInd w:val="0"/>
        <w:ind w:hanging="1080"/>
        <w:rPr>
          <w:rFonts w:ascii="Ubuntu" w:hAnsi="Ubuntu" w:cs="CMR10"/>
          <w:b/>
          <w:sz w:val="20"/>
          <w:szCs w:val="20"/>
          <w:lang w:eastAsia="en-GB"/>
        </w:rPr>
      </w:pPr>
      <w:r>
        <w:rPr>
          <w:rFonts w:ascii="Ubuntu" w:hAnsi="Ubuntu" w:cs="CMR10"/>
          <w:b/>
          <w:sz w:val="20"/>
          <w:szCs w:val="20"/>
          <w:lang w:eastAsia="en-GB"/>
        </w:rPr>
        <w:t>Symmetric Encryption and Key Exchange</w:t>
      </w:r>
    </w:p>
    <w:p w14:paraId="6BB611D1" w14:textId="3C8FC57C" w:rsidR="00EF61AA" w:rsidRDefault="007B6636" w:rsidP="00EA4B21">
      <w:pPr>
        <w:pStyle w:val="ListParagraph"/>
        <w:numPr>
          <w:ilvl w:val="2"/>
          <w:numId w:val="5"/>
        </w:numPr>
        <w:autoSpaceDE w:val="0"/>
        <w:autoSpaceDN w:val="0"/>
        <w:adjustRightInd w:val="0"/>
        <w:ind w:left="709" w:hanging="142"/>
        <w:rPr>
          <w:rFonts w:ascii="Ubuntu" w:hAnsi="Ubuntu" w:cs="CMR10"/>
          <w:sz w:val="20"/>
          <w:szCs w:val="20"/>
          <w:lang w:eastAsia="en-GB"/>
        </w:rPr>
      </w:pPr>
      <w:r w:rsidRPr="007B6636">
        <w:rPr>
          <w:rFonts w:ascii="Ubuntu" w:hAnsi="Ubuntu" w:cs="CMR10"/>
          <w:sz w:val="20"/>
          <w:szCs w:val="20"/>
          <w:lang w:eastAsia="en-GB"/>
        </w:rPr>
        <w:t xml:space="preserve">Implement </w:t>
      </w:r>
      <w:r w:rsidR="00F86054">
        <w:rPr>
          <w:rFonts w:ascii="Ubuntu" w:hAnsi="Ubuntu" w:cs="CMR10"/>
          <w:sz w:val="20"/>
          <w:szCs w:val="20"/>
          <w:lang w:eastAsia="en-GB"/>
        </w:rPr>
        <w:t>a Diffie-Hellman based key-exchange between the CL and the ES and use the symmetric key for encrypting the file being transferred from the CL to the ES</w:t>
      </w:r>
      <w:r w:rsidR="00712251">
        <w:rPr>
          <w:rStyle w:val="FootnoteReference"/>
          <w:rFonts w:ascii="Ubuntu" w:hAnsi="Ubuntu" w:cs="CMR10"/>
          <w:sz w:val="20"/>
          <w:szCs w:val="20"/>
          <w:lang w:eastAsia="en-GB"/>
        </w:rPr>
        <w:footnoteReference w:id="4"/>
      </w:r>
      <w:r w:rsidR="00F86054">
        <w:rPr>
          <w:rFonts w:ascii="Ubuntu" w:hAnsi="Ubuntu" w:cs="CMR10"/>
          <w:sz w:val="20"/>
          <w:szCs w:val="20"/>
          <w:lang w:eastAsia="en-GB"/>
        </w:rPr>
        <w:t>.</w:t>
      </w:r>
      <w:r w:rsidR="00A16E6E">
        <w:rPr>
          <w:rFonts w:ascii="Ubuntu" w:hAnsi="Ubuntu" w:cs="CMR10"/>
          <w:sz w:val="20"/>
          <w:szCs w:val="20"/>
          <w:lang w:eastAsia="en-GB"/>
        </w:rPr>
        <w:t xml:space="preserve"> </w:t>
      </w:r>
      <w:r w:rsidR="00A16E6E" w:rsidRPr="005519C9">
        <w:rPr>
          <w:rFonts w:ascii="Ubuntu" w:hAnsi="Ubuntu" w:cs="CMR10"/>
          <w:color w:val="C0504D" w:themeColor="accent2"/>
          <w:sz w:val="20"/>
          <w:szCs w:val="20"/>
          <w:lang w:eastAsia="en-GB"/>
        </w:rPr>
        <w:t>[CODE]</w:t>
      </w:r>
    </w:p>
    <w:p w14:paraId="42D66A4C" w14:textId="77777777" w:rsidR="00CE30A0" w:rsidRPr="002A1D3F" w:rsidRDefault="00CE30A0" w:rsidP="002A1D3F">
      <w:pPr>
        <w:pStyle w:val="ListParagraph"/>
        <w:autoSpaceDE w:val="0"/>
        <w:autoSpaceDN w:val="0"/>
        <w:adjustRightInd w:val="0"/>
        <w:ind w:left="360"/>
        <w:rPr>
          <w:rFonts w:ascii="Ubuntu" w:hAnsi="Ubuntu" w:cs="CMR10"/>
          <w:i/>
          <w:sz w:val="20"/>
          <w:szCs w:val="20"/>
          <w:lang w:eastAsia="en-GB"/>
        </w:rPr>
      </w:pPr>
      <w:r w:rsidRPr="00C55A80">
        <w:rPr>
          <w:rFonts w:ascii="Ubuntu" w:hAnsi="Ubuntu" w:cs="CMR10"/>
          <w:i/>
          <w:sz w:val="20"/>
          <w:szCs w:val="20"/>
          <w:lang w:eastAsia="en-GB"/>
        </w:rPr>
        <w:t>Note: Once you have completed this task, duplicate the current NetBeans project and rename it to ESSTask4</w:t>
      </w:r>
      <w:r w:rsidR="000E7DFC" w:rsidRPr="00C55A80">
        <w:rPr>
          <w:rFonts w:ascii="Ubuntu" w:hAnsi="Ubuntu" w:cs="CMR10"/>
          <w:i/>
          <w:sz w:val="20"/>
          <w:szCs w:val="20"/>
          <w:lang w:eastAsia="en-GB"/>
        </w:rPr>
        <w:t>.</w:t>
      </w:r>
    </w:p>
    <w:p w14:paraId="36B8CAB0" w14:textId="77777777" w:rsidR="00F565BE" w:rsidRPr="001E5534" w:rsidRDefault="0009171C" w:rsidP="001E5534">
      <w:pPr>
        <w:autoSpaceDE w:val="0"/>
        <w:autoSpaceDN w:val="0"/>
        <w:adjustRightInd w:val="0"/>
        <w:jc w:val="right"/>
        <w:rPr>
          <w:rFonts w:ascii="Ubuntu" w:hAnsi="Ubuntu" w:cs="CMR10"/>
          <w:b/>
          <w:sz w:val="20"/>
          <w:szCs w:val="20"/>
          <w:lang w:eastAsia="en-GB"/>
        </w:rPr>
      </w:pPr>
      <w:r>
        <w:rPr>
          <w:rFonts w:ascii="Ubuntu" w:hAnsi="Ubuntu" w:cs="CMR10"/>
          <w:b/>
          <w:sz w:val="20"/>
          <w:szCs w:val="20"/>
          <w:lang w:eastAsia="en-GB"/>
        </w:rPr>
        <w:t>15</w:t>
      </w:r>
      <w:r w:rsidR="00F559A5" w:rsidRPr="00544679">
        <w:rPr>
          <w:rFonts w:ascii="Ubuntu" w:hAnsi="Ubuntu" w:cs="CMR10"/>
          <w:b/>
          <w:sz w:val="20"/>
          <w:szCs w:val="20"/>
          <w:lang w:eastAsia="en-GB"/>
        </w:rPr>
        <w:t xml:space="preserve"> marks</w:t>
      </w:r>
    </w:p>
    <w:p w14:paraId="6A449D0C" w14:textId="77777777" w:rsidR="003A7431" w:rsidRDefault="0058367A" w:rsidP="003A7431">
      <w:pPr>
        <w:pStyle w:val="ListParagraph"/>
        <w:numPr>
          <w:ilvl w:val="2"/>
          <w:numId w:val="5"/>
        </w:numPr>
        <w:autoSpaceDE w:val="0"/>
        <w:autoSpaceDN w:val="0"/>
        <w:adjustRightInd w:val="0"/>
        <w:ind w:left="709" w:hanging="142"/>
        <w:rPr>
          <w:rFonts w:ascii="Ubuntu" w:hAnsi="Ubuntu" w:cs="CMR10"/>
          <w:sz w:val="20"/>
          <w:szCs w:val="20"/>
          <w:lang w:eastAsia="en-GB"/>
        </w:rPr>
      </w:pPr>
      <w:r w:rsidRPr="001F3402">
        <w:rPr>
          <w:rFonts w:ascii="Ubuntu" w:hAnsi="Ubuntu" w:cs="CMR10"/>
          <w:sz w:val="20"/>
          <w:szCs w:val="20"/>
          <w:lang w:eastAsia="en-GB"/>
        </w:rPr>
        <w:t>Analyse and comment on the additional security features that have been incorporated into the system after successful implementat</w:t>
      </w:r>
      <w:r w:rsidR="00293BE8" w:rsidRPr="001F3402">
        <w:rPr>
          <w:rFonts w:ascii="Ubuntu" w:hAnsi="Ubuntu" w:cs="CMR10"/>
          <w:sz w:val="20"/>
          <w:szCs w:val="20"/>
          <w:lang w:eastAsia="en-GB"/>
        </w:rPr>
        <w:t>ion of this task.</w:t>
      </w:r>
      <w:r w:rsidR="00FB213F" w:rsidRPr="001F3402">
        <w:rPr>
          <w:rFonts w:ascii="Ubuntu" w:hAnsi="Ubuntu" w:cs="CMR10"/>
          <w:sz w:val="20"/>
          <w:szCs w:val="20"/>
          <w:lang w:eastAsia="en-GB"/>
        </w:rPr>
        <w:t xml:space="preserve"> Also reiterate the security vulnerabilities that still exist</w:t>
      </w:r>
      <w:r w:rsidR="00B143E7" w:rsidRPr="001F3402">
        <w:rPr>
          <w:rFonts w:ascii="Ubuntu" w:hAnsi="Ubuntu" w:cs="CMR10"/>
          <w:sz w:val="20"/>
          <w:szCs w:val="20"/>
          <w:lang w:eastAsia="en-GB"/>
        </w:rPr>
        <w:t xml:space="preserve"> in the system.</w:t>
      </w:r>
      <w:r w:rsidR="006F435D">
        <w:rPr>
          <w:rFonts w:ascii="Ubuntu" w:hAnsi="Ubuntu" w:cs="CMR10"/>
          <w:sz w:val="20"/>
          <w:szCs w:val="20"/>
          <w:lang w:eastAsia="en-GB"/>
        </w:rPr>
        <w:t xml:space="preserve"> </w:t>
      </w:r>
      <w:r w:rsidR="006F435D" w:rsidRPr="00993D19">
        <w:rPr>
          <w:rFonts w:ascii="Ubuntu" w:hAnsi="Ubuntu" w:cs="CMR10"/>
          <w:color w:val="4F81BD" w:themeColor="accent1"/>
          <w:sz w:val="20"/>
          <w:szCs w:val="20"/>
          <w:lang w:eastAsia="en-GB"/>
        </w:rPr>
        <w:t>[REPORT]</w:t>
      </w:r>
    </w:p>
    <w:p w14:paraId="6549D0C4" w14:textId="77777777" w:rsidR="004D690B" w:rsidRPr="00F06A6F" w:rsidRDefault="00232680" w:rsidP="004D690B">
      <w:pPr>
        <w:autoSpaceDE w:val="0"/>
        <w:autoSpaceDN w:val="0"/>
        <w:adjustRightInd w:val="0"/>
        <w:jc w:val="right"/>
        <w:rPr>
          <w:rFonts w:ascii="Ubuntu" w:hAnsi="Ubuntu" w:cs="CMR10"/>
          <w:b/>
          <w:sz w:val="20"/>
          <w:szCs w:val="20"/>
          <w:lang w:eastAsia="en-GB"/>
        </w:rPr>
      </w:pPr>
      <w:r>
        <w:rPr>
          <w:rFonts w:ascii="Ubuntu" w:hAnsi="Ubuntu" w:cs="CMR10"/>
          <w:b/>
          <w:sz w:val="20"/>
          <w:szCs w:val="20"/>
          <w:lang w:eastAsia="en-GB"/>
        </w:rPr>
        <w:t>3</w:t>
      </w:r>
      <w:r w:rsidR="004D690B" w:rsidRPr="00F06A6F">
        <w:rPr>
          <w:rFonts w:ascii="Ubuntu" w:hAnsi="Ubuntu" w:cs="CMR10"/>
          <w:b/>
          <w:sz w:val="20"/>
          <w:szCs w:val="20"/>
          <w:lang w:eastAsia="en-GB"/>
        </w:rPr>
        <w:t xml:space="preserve"> marks</w:t>
      </w:r>
    </w:p>
    <w:p w14:paraId="5BDACF43" w14:textId="77777777" w:rsidR="00B9100E" w:rsidRPr="007234D6" w:rsidRDefault="0043749D" w:rsidP="006E7A21">
      <w:pPr>
        <w:pStyle w:val="ListParagraph"/>
        <w:numPr>
          <w:ilvl w:val="1"/>
          <w:numId w:val="5"/>
        </w:numPr>
        <w:tabs>
          <w:tab w:val="clear" w:pos="1080"/>
          <w:tab w:val="num" w:pos="426"/>
        </w:tabs>
        <w:autoSpaceDE w:val="0"/>
        <w:autoSpaceDN w:val="0"/>
        <w:adjustRightInd w:val="0"/>
        <w:ind w:hanging="1080"/>
        <w:rPr>
          <w:rFonts w:ascii="Ubuntu" w:hAnsi="Ubuntu" w:cs="CMR10"/>
          <w:b/>
          <w:sz w:val="20"/>
          <w:szCs w:val="20"/>
          <w:lang w:eastAsia="en-GB"/>
        </w:rPr>
      </w:pPr>
      <w:r w:rsidRPr="008C0E78">
        <w:rPr>
          <w:rFonts w:ascii="Ubuntu" w:hAnsi="Ubuntu" w:cs="CMR10"/>
          <w:b/>
          <w:sz w:val="20"/>
          <w:szCs w:val="20"/>
          <w:lang w:eastAsia="en-GB"/>
        </w:rPr>
        <w:t>Setting up Public Key Infrastructure</w:t>
      </w:r>
    </w:p>
    <w:p w14:paraId="744E11EE" w14:textId="77777777" w:rsidR="006E7A21" w:rsidRDefault="006E7A21" w:rsidP="00185D16">
      <w:pPr>
        <w:tabs>
          <w:tab w:val="num" w:pos="426"/>
        </w:tabs>
        <w:autoSpaceDE w:val="0"/>
        <w:autoSpaceDN w:val="0"/>
        <w:adjustRightInd w:val="0"/>
        <w:rPr>
          <w:rFonts w:ascii="Ubuntu" w:eastAsia="Batang" w:hAnsi="Ubuntu" w:cs="Arial"/>
          <w:sz w:val="20"/>
          <w:szCs w:val="20"/>
          <w:lang w:eastAsia="ko-KR"/>
        </w:rPr>
      </w:pPr>
      <w:r w:rsidRPr="002C0609">
        <w:rPr>
          <w:rFonts w:ascii="Ubuntu" w:eastAsia="Batang" w:hAnsi="Ubuntu" w:cs="Arial"/>
          <w:sz w:val="20"/>
          <w:szCs w:val="20"/>
          <w:lang w:eastAsia="ko-KR"/>
        </w:rPr>
        <w:t xml:space="preserve">The </w:t>
      </w:r>
      <w:r w:rsidR="00926880">
        <w:rPr>
          <w:rFonts w:ascii="Ubuntu" w:eastAsia="Batang" w:hAnsi="Ubuntu" w:cs="Arial"/>
          <w:sz w:val="20"/>
          <w:szCs w:val="20"/>
          <w:lang w:eastAsia="ko-KR"/>
        </w:rPr>
        <w:t>CA</w:t>
      </w:r>
      <w:r w:rsidRPr="002C0609">
        <w:rPr>
          <w:rFonts w:ascii="Ubuntu" w:eastAsia="Batang" w:hAnsi="Ubuntu" w:cs="Arial"/>
          <w:sz w:val="20"/>
          <w:szCs w:val="20"/>
          <w:lang w:eastAsia="ko-KR"/>
        </w:rPr>
        <w:t xml:space="preserve"> </w:t>
      </w:r>
      <w:r w:rsidR="00912766">
        <w:rPr>
          <w:rFonts w:ascii="Ubuntu" w:eastAsia="Batang" w:hAnsi="Ubuntu" w:cs="Arial"/>
          <w:sz w:val="20"/>
          <w:szCs w:val="20"/>
          <w:lang w:eastAsia="ko-KR"/>
        </w:rPr>
        <w:t xml:space="preserve">should have </w:t>
      </w:r>
      <w:r w:rsidRPr="002C0609">
        <w:rPr>
          <w:rFonts w:ascii="Ubuntu" w:eastAsia="Batang" w:hAnsi="Ubuntu" w:cs="Arial"/>
          <w:sz w:val="20"/>
          <w:szCs w:val="20"/>
          <w:lang w:eastAsia="ko-KR"/>
        </w:rPr>
        <w:t>a public/private key pair</w:t>
      </w:r>
      <w:r w:rsidR="00C72A52">
        <w:rPr>
          <w:rFonts w:ascii="Ubuntu" w:eastAsia="Batang" w:hAnsi="Ubuntu" w:cs="Arial"/>
          <w:sz w:val="20"/>
          <w:szCs w:val="20"/>
          <w:lang w:eastAsia="ko-KR"/>
        </w:rPr>
        <w:t>,</w:t>
      </w:r>
      <w:r w:rsidRPr="002C0609">
        <w:rPr>
          <w:rFonts w:ascii="Ubuntu" w:eastAsia="Batang" w:hAnsi="Ubuntu" w:cs="Arial"/>
          <w:sz w:val="20"/>
          <w:szCs w:val="20"/>
          <w:lang w:eastAsia="ko-KR"/>
        </w:rPr>
        <w:t xml:space="preserve"> which </w:t>
      </w:r>
      <w:r w:rsidR="00A474B4">
        <w:rPr>
          <w:rFonts w:ascii="Ubuntu" w:eastAsia="Batang" w:hAnsi="Ubuntu" w:cs="Arial"/>
          <w:sz w:val="20"/>
          <w:szCs w:val="20"/>
          <w:lang w:eastAsia="ko-KR"/>
        </w:rPr>
        <w:t>can be</w:t>
      </w:r>
      <w:r w:rsidRPr="002C0609">
        <w:rPr>
          <w:rFonts w:ascii="Ubuntu" w:eastAsia="Batang" w:hAnsi="Ubuntu" w:cs="Arial"/>
          <w:sz w:val="20"/>
          <w:szCs w:val="20"/>
          <w:lang w:eastAsia="ko-KR"/>
        </w:rPr>
        <w:t xml:space="preserve"> generated offline </w:t>
      </w:r>
      <w:r w:rsidR="00414E47">
        <w:rPr>
          <w:rFonts w:ascii="Ubuntu" w:eastAsia="Batang" w:hAnsi="Ubuntu" w:cs="Arial"/>
          <w:sz w:val="20"/>
          <w:szCs w:val="20"/>
          <w:lang w:eastAsia="ko-KR"/>
        </w:rPr>
        <w:t xml:space="preserve">(no coding required) </w:t>
      </w:r>
      <w:r w:rsidRPr="002C0609">
        <w:rPr>
          <w:rFonts w:ascii="Ubuntu" w:eastAsia="Batang" w:hAnsi="Ubuntu" w:cs="Arial"/>
          <w:sz w:val="20"/>
          <w:szCs w:val="20"/>
          <w:lang w:eastAsia="ko-KR"/>
        </w:rPr>
        <w:t xml:space="preserve">using </w:t>
      </w:r>
      <w:proofErr w:type="spellStart"/>
      <w:r w:rsidRPr="00B80275">
        <w:rPr>
          <w:rFonts w:ascii="Andale Mono" w:eastAsia="Batang" w:hAnsi="Andale Mono" w:cs="Arial"/>
          <w:sz w:val="20"/>
          <w:szCs w:val="20"/>
          <w:lang w:eastAsia="ko-KR"/>
        </w:rPr>
        <w:t>keytool</w:t>
      </w:r>
      <w:proofErr w:type="spellEnd"/>
      <w:r w:rsidRPr="002C0609">
        <w:rPr>
          <w:rFonts w:ascii="Ubuntu" w:eastAsia="Batang" w:hAnsi="Ubuntu" w:cs="Arial"/>
          <w:sz w:val="20"/>
          <w:szCs w:val="20"/>
          <w:lang w:eastAsia="ko-KR"/>
        </w:rPr>
        <w:t>.</w:t>
      </w:r>
      <w:r w:rsidR="00185D16">
        <w:rPr>
          <w:rFonts w:ascii="Ubuntu" w:eastAsia="Batang" w:hAnsi="Ubuntu" w:cs="Arial"/>
          <w:sz w:val="20"/>
          <w:szCs w:val="20"/>
          <w:lang w:eastAsia="ko-KR"/>
        </w:rPr>
        <w:t xml:space="preserve"> </w:t>
      </w:r>
      <w:r w:rsidRPr="002C0609">
        <w:rPr>
          <w:rFonts w:ascii="Ubuntu" w:eastAsia="Batang" w:hAnsi="Ubuntu" w:cs="Arial"/>
          <w:sz w:val="20"/>
          <w:szCs w:val="20"/>
          <w:lang w:eastAsia="ko-KR"/>
        </w:rPr>
        <w:t xml:space="preserve">The </w:t>
      </w:r>
      <w:proofErr w:type="spellStart"/>
      <w:r w:rsidRPr="00B80275">
        <w:rPr>
          <w:rFonts w:ascii="Andale Mono" w:eastAsia="Batang" w:hAnsi="Andale Mono" w:cs="Arial"/>
          <w:sz w:val="20"/>
          <w:szCs w:val="20"/>
          <w:lang w:eastAsia="ko-KR"/>
        </w:rPr>
        <w:t>keytool</w:t>
      </w:r>
      <w:proofErr w:type="spellEnd"/>
      <w:r w:rsidRPr="002C0609">
        <w:rPr>
          <w:rFonts w:ascii="Ubuntu" w:eastAsia="Batang" w:hAnsi="Ubuntu" w:cs="Arial"/>
          <w:sz w:val="20"/>
          <w:szCs w:val="20"/>
          <w:lang w:eastAsia="ko-KR"/>
        </w:rPr>
        <w:t xml:space="preserve"> is used to generate a </w:t>
      </w:r>
      <w:proofErr w:type="spellStart"/>
      <w:r w:rsidRPr="00C911A9">
        <w:rPr>
          <w:rFonts w:ascii="Ubuntu" w:eastAsia="Batang" w:hAnsi="Ubuntu" w:cs="Arial"/>
          <w:i/>
          <w:sz w:val="20"/>
          <w:szCs w:val="20"/>
          <w:lang w:eastAsia="ko-KR"/>
        </w:rPr>
        <w:t>keystore</w:t>
      </w:r>
      <w:proofErr w:type="spellEnd"/>
      <w:r w:rsidRPr="002C0609">
        <w:rPr>
          <w:rFonts w:ascii="Ubuntu" w:eastAsia="Batang" w:hAnsi="Ubuntu" w:cs="Arial"/>
          <w:sz w:val="20"/>
          <w:szCs w:val="20"/>
          <w:lang w:eastAsia="ko-KR"/>
        </w:rPr>
        <w:t xml:space="preserve"> for each entity in the system</w:t>
      </w:r>
      <w:r w:rsidR="00EA0D2B">
        <w:rPr>
          <w:rFonts w:ascii="Ubuntu" w:eastAsia="Batang" w:hAnsi="Ubuntu" w:cs="Arial"/>
          <w:sz w:val="20"/>
          <w:szCs w:val="20"/>
          <w:lang w:eastAsia="ko-KR"/>
        </w:rPr>
        <w:t xml:space="preserve"> (CA, ES, CL)</w:t>
      </w:r>
      <w:r w:rsidR="00741660">
        <w:rPr>
          <w:rStyle w:val="FootnoteReference"/>
          <w:rFonts w:ascii="Ubuntu" w:eastAsia="Batang" w:hAnsi="Ubuntu" w:cs="Arial"/>
          <w:sz w:val="20"/>
          <w:szCs w:val="20"/>
          <w:lang w:eastAsia="ko-KR"/>
        </w:rPr>
        <w:footnoteReference w:id="5"/>
      </w:r>
      <w:r w:rsidRPr="002C0609">
        <w:rPr>
          <w:rFonts w:ascii="Ubuntu" w:eastAsia="Batang" w:hAnsi="Ubuntu" w:cs="Arial"/>
          <w:sz w:val="20"/>
          <w:szCs w:val="20"/>
          <w:lang w:eastAsia="ko-KR"/>
        </w:rPr>
        <w:t xml:space="preserve">. Here is the sequence of </w:t>
      </w:r>
      <w:r w:rsidR="00B10F00">
        <w:rPr>
          <w:rFonts w:ascii="Ubuntu" w:eastAsia="Batang" w:hAnsi="Ubuntu" w:cs="Arial"/>
          <w:sz w:val="20"/>
          <w:szCs w:val="20"/>
          <w:lang w:eastAsia="ko-KR"/>
        </w:rPr>
        <w:t xml:space="preserve">actions that </w:t>
      </w:r>
      <w:r w:rsidRPr="002C0609">
        <w:rPr>
          <w:rFonts w:ascii="Ubuntu" w:eastAsia="Batang" w:hAnsi="Ubuntu" w:cs="Arial"/>
          <w:sz w:val="20"/>
          <w:szCs w:val="20"/>
          <w:lang w:eastAsia="ko-KR"/>
        </w:rPr>
        <w:t>need to be performed</w:t>
      </w:r>
      <w:r w:rsidR="00970E54">
        <w:rPr>
          <w:rFonts w:ascii="Ubuntu" w:eastAsia="Batang" w:hAnsi="Ubuntu" w:cs="Arial"/>
          <w:sz w:val="20"/>
          <w:szCs w:val="20"/>
          <w:lang w:eastAsia="ko-KR"/>
        </w:rPr>
        <w:t xml:space="preserve"> for this task (and</w:t>
      </w:r>
      <w:r w:rsidRPr="002C0609">
        <w:rPr>
          <w:rFonts w:ascii="Ubuntu" w:eastAsia="Batang" w:hAnsi="Ubuntu" w:cs="Arial"/>
          <w:sz w:val="20"/>
          <w:szCs w:val="20"/>
          <w:lang w:eastAsia="ko-KR"/>
        </w:rPr>
        <w:t xml:space="preserve"> before the </w:t>
      </w:r>
      <w:r w:rsidR="00C73AD6">
        <w:rPr>
          <w:rFonts w:ascii="Ubuntu" w:eastAsia="Batang" w:hAnsi="Ubuntu" w:cs="Arial"/>
          <w:sz w:val="20"/>
          <w:szCs w:val="20"/>
          <w:lang w:eastAsia="ko-KR"/>
        </w:rPr>
        <w:t xml:space="preserve">subsequent tasks can be </w:t>
      </w:r>
      <w:r w:rsidR="00307849">
        <w:rPr>
          <w:rFonts w:ascii="Ubuntu" w:eastAsia="Batang" w:hAnsi="Ubuntu" w:cs="Arial"/>
          <w:sz w:val="20"/>
          <w:szCs w:val="20"/>
          <w:lang w:eastAsia="ko-KR"/>
        </w:rPr>
        <w:t>carried out)</w:t>
      </w:r>
      <w:r w:rsidR="00645EA7">
        <w:rPr>
          <w:rFonts w:ascii="Ubuntu" w:eastAsia="Batang" w:hAnsi="Ubuntu" w:cs="Arial"/>
          <w:sz w:val="20"/>
          <w:szCs w:val="20"/>
          <w:lang w:eastAsia="ko-KR"/>
        </w:rPr>
        <w:t>:</w:t>
      </w:r>
    </w:p>
    <w:p w14:paraId="7212DA6F" w14:textId="77777777" w:rsidR="00782495" w:rsidRPr="002C0609" w:rsidRDefault="00782495" w:rsidP="006E7A21">
      <w:pPr>
        <w:autoSpaceDE w:val="0"/>
        <w:autoSpaceDN w:val="0"/>
        <w:adjustRightInd w:val="0"/>
        <w:rPr>
          <w:rFonts w:ascii="Ubuntu" w:eastAsia="Batang" w:hAnsi="Ubuntu" w:cs="Arial"/>
          <w:sz w:val="20"/>
          <w:szCs w:val="20"/>
          <w:lang w:eastAsia="ko-KR"/>
        </w:rPr>
      </w:pPr>
    </w:p>
    <w:p w14:paraId="5852C1A5" w14:textId="0C1351FB" w:rsidR="009B425A" w:rsidRPr="001A0CED" w:rsidRDefault="006E7A21" w:rsidP="00DC31A4">
      <w:pPr>
        <w:pStyle w:val="ListParagraph"/>
        <w:numPr>
          <w:ilvl w:val="0"/>
          <w:numId w:val="19"/>
        </w:numPr>
        <w:autoSpaceDE w:val="0"/>
        <w:autoSpaceDN w:val="0"/>
        <w:adjustRightInd w:val="0"/>
        <w:ind w:left="709" w:hanging="142"/>
        <w:rPr>
          <w:rFonts w:ascii="Ubuntu" w:eastAsia="Batang" w:hAnsi="Ubuntu" w:cs="Arial"/>
          <w:sz w:val="20"/>
          <w:szCs w:val="20"/>
          <w:lang w:eastAsia="ko-KR"/>
        </w:rPr>
      </w:pPr>
      <w:r w:rsidRPr="00DC31A4">
        <w:rPr>
          <w:rFonts w:ascii="Ubuntu" w:hAnsi="Ubuntu" w:cs="CMR10"/>
          <w:sz w:val="20"/>
          <w:szCs w:val="20"/>
          <w:lang w:eastAsia="en-GB"/>
        </w:rPr>
        <w:t xml:space="preserve">Generate a public/private key pair for the </w:t>
      </w:r>
      <w:r w:rsidR="000473E1">
        <w:rPr>
          <w:rFonts w:ascii="Ubuntu" w:hAnsi="Ubuntu" w:cs="CMR10"/>
          <w:sz w:val="20"/>
          <w:szCs w:val="20"/>
          <w:lang w:eastAsia="en-GB"/>
        </w:rPr>
        <w:t>CA</w:t>
      </w:r>
      <w:r w:rsidRPr="00DC31A4">
        <w:rPr>
          <w:rFonts w:ascii="Ubuntu" w:hAnsi="Ubuntu" w:cs="CMR10"/>
          <w:sz w:val="20"/>
          <w:szCs w:val="20"/>
          <w:lang w:eastAsia="en-GB"/>
        </w:rPr>
        <w:t xml:space="preserve">. </w:t>
      </w:r>
      <w:r w:rsidR="00B128F5">
        <w:rPr>
          <w:rFonts w:ascii="Ubuntu" w:hAnsi="Ubuntu" w:cs="CMR10"/>
          <w:sz w:val="20"/>
          <w:szCs w:val="20"/>
          <w:lang w:eastAsia="en-GB"/>
        </w:rPr>
        <w:t>(</w:t>
      </w:r>
      <w:r w:rsidRPr="00DC31A4">
        <w:rPr>
          <w:rFonts w:ascii="Ubuntu" w:hAnsi="Ubuntu" w:cs="CMR10"/>
          <w:sz w:val="20"/>
          <w:szCs w:val="20"/>
          <w:lang w:eastAsia="en-GB"/>
        </w:rPr>
        <w:t>The public key of the CA is self-signed</w:t>
      </w:r>
      <w:r w:rsidR="00B128F5">
        <w:rPr>
          <w:rFonts w:ascii="Ubuntu" w:hAnsi="Ubuntu" w:cs="CMR10"/>
          <w:sz w:val="20"/>
          <w:szCs w:val="20"/>
          <w:lang w:eastAsia="en-GB"/>
        </w:rPr>
        <w:t>)</w:t>
      </w:r>
      <w:r w:rsidRPr="00DC31A4">
        <w:rPr>
          <w:rFonts w:ascii="Ubuntu" w:hAnsi="Ubuntu" w:cs="CMR10"/>
          <w:sz w:val="20"/>
          <w:szCs w:val="20"/>
          <w:lang w:eastAsia="en-GB"/>
        </w:rPr>
        <w:t xml:space="preserve">. Generate public/private key pairs for the </w:t>
      </w:r>
      <w:r w:rsidR="003B01C9" w:rsidRPr="00DC31A4">
        <w:rPr>
          <w:rFonts w:ascii="Ubuntu" w:hAnsi="Ubuntu" w:cs="CMR10"/>
          <w:sz w:val="20"/>
          <w:szCs w:val="20"/>
          <w:lang w:eastAsia="en-GB"/>
        </w:rPr>
        <w:t>ES</w:t>
      </w:r>
      <w:r w:rsidRPr="00DC31A4">
        <w:rPr>
          <w:rFonts w:ascii="Ubuntu" w:hAnsi="Ubuntu" w:cs="CMR10"/>
          <w:sz w:val="20"/>
          <w:szCs w:val="20"/>
          <w:lang w:eastAsia="en-GB"/>
        </w:rPr>
        <w:t xml:space="preserve"> and </w:t>
      </w:r>
      <w:r w:rsidR="001133F8" w:rsidRPr="00DC31A4">
        <w:rPr>
          <w:rFonts w:ascii="Ubuntu" w:hAnsi="Ubuntu" w:cs="CMR10"/>
          <w:sz w:val="20"/>
          <w:szCs w:val="20"/>
          <w:lang w:eastAsia="en-GB"/>
        </w:rPr>
        <w:t>the</w:t>
      </w:r>
      <w:r w:rsidRPr="00DC31A4">
        <w:rPr>
          <w:rFonts w:ascii="Ubuntu" w:hAnsi="Ubuntu" w:cs="CMR10"/>
          <w:sz w:val="20"/>
          <w:szCs w:val="20"/>
          <w:lang w:eastAsia="en-GB"/>
        </w:rPr>
        <w:t xml:space="preserve"> </w:t>
      </w:r>
      <w:r w:rsidR="001133F8" w:rsidRPr="00DC31A4">
        <w:rPr>
          <w:rFonts w:ascii="Ubuntu" w:hAnsi="Ubuntu" w:cs="CMR10"/>
          <w:sz w:val="20"/>
          <w:szCs w:val="20"/>
          <w:lang w:eastAsia="en-GB"/>
        </w:rPr>
        <w:t>CL</w:t>
      </w:r>
      <w:r w:rsidRPr="00DC31A4">
        <w:rPr>
          <w:rFonts w:ascii="Ubuntu" w:hAnsi="Ubuntu" w:cs="CMR10"/>
          <w:sz w:val="20"/>
          <w:szCs w:val="20"/>
          <w:lang w:eastAsia="en-GB"/>
        </w:rPr>
        <w:t xml:space="preserve">. </w:t>
      </w:r>
      <w:r w:rsidR="00B61631">
        <w:rPr>
          <w:rFonts w:ascii="Ubuntu" w:hAnsi="Ubuntu" w:cs="CMR10"/>
          <w:sz w:val="20"/>
          <w:szCs w:val="20"/>
          <w:lang w:eastAsia="en-GB"/>
        </w:rPr>
        <w:t>Document the steps (commands, input, output, screenshots, etc.).</w:t>
      </w:r>
      <w:r w:rsidR="00652DAD">
        <w:rPr>
          <w:rFonts w:ascii="Ubuntu" w:hAnsi="Ubuntu" w:cs="CMR10"/>
          <w:sz w:val="20"/>
          <w:szCs w:val="20"/>
          <w:lang w:eastAsia="en-GB"/>
        </w:rPr>
        <w:t xml:space="preserve"> </w:t>
      </w:r>
      <w:r w:rsidR="002636B2" w:rsidRPr="00993D19">
        <w:rPr>
          <w:rFonts w:ascii="Ubuntu" w:hAnsi="Ubuntu" w:cs="CMR10"/>
          <w:color w:val="4F81BD" w:themeColor="accent1"/>
          <w:sz w:val="20"/>
          <w:szCs w:val="20"/>
          <w:lang w:eastAsia="en-GB"/>
        </w:rPr>
        <w:t>[REPORT]</w:t>
      </w:r>
    </w:p>
    <w:p w14:paraId="79DBB160" w14:textId="77777777" w:rsidR="006E7A21" w:rsidRPr="009B425A" w:rsidRDefault="00876865" w:rsidP="00861004">
      <w:pPr>
        <w:autoSpaceDE w:val="0"/>
        <w:autoSpaceDN w:val="0"/>
        <w:adjustRightInd w:val="0"/>
        <w:jc w:val="right"/>
        <w:rPr>
          <w:rFonts w:ascii="Ubuntu" w:eastAsia="Batang" w:hAnsi="Ubuntu" w:cs="Arial"/>
          <w:sz w:val="20"/>
          <w:szCs w:val="20"/>
          <w:lang w:eastAsia="ko-KR"/>
        </w:rPr>
      </w:pPr>
      <w:r>
        <w:rPr>
          <w:rFonts w:ascii="Ubuntu" w:eastAsia="Batang" w:hAnsi="Ubuntu" w:cs="Arial"/>
          <w:b/>
          <w:sz w:val="20"/>
          <w:szCs w:val="20"/>
          <w:lang w:eastAsia="ko-KR"/>
        </w:rPr>
        <w:t>3</w:t>
      </w:r>
      <w:r w:rsidR="006E7A21" w:rsidRPr="009B425A">
        <w:rPr>
          <w:rFonts w:ascii="Ubuntu" w:eastAsia="Batang" w:hAnsi="Ubuntu" w:cs="Arial"/>
          <w:b/>
          <w:sz w:val="20"/>
          <w:szCs w:val="20"/>
          <w:lang w:eastAsia="ko-KR"/>
        </w:rPr>
        <w:t xml:space="preserve"> marks</w:t>
      </w:r>
    </w:p>
    <w:p w14:paraId="7C30B94A" w14:textId="77777777" w:rsidR="00861004" w:rsidRPr="00861004" w:rsidRDefault="006E7A21" w:rsidP="00C17CF9">
      <w:pPr>
        <w:pStyle w:val="ListParagraph"/>
        <w:numPr>
          <w:ilvl w:val="0"/>
          <w:numId w:val="19"/>
        </w:numPr>
        <w:autoSpaceDE w:val="0"/>
        <w:autoSpaceDN w:val="0"/>
        <w:adjustRightInd w:val="0"/>
        <w:ind w:left="709" w:hanging="142"/>
        <w:rPr>
          <w:rFonts w:ascii="Ubuntu" w:eastAsia="Batang" w:hAnsi="Ubuntu" w:cs="Arial"/>
          <w:sz w:val="20"/>
          <w:szCs w:val="20"/>
          <w:lang w:eastAsia="ko-KR"/>
        </w:rPr>
      </w:pPr>
      <w:r w:rsidRPr="00C17CF9">
        <w:rPr>
          <w:rFonts w:ascii="Ubuntu" w:hAnsi="Ubuntu" w:cs="CMR10"/>
          <w:sz w:val="20"/>
          <w:szCs w:val="20"/>
          <w:lang w:eastAsia="en-GB"/>
        </w:rPr>
        <w:t>Export the CA</w:t>
      </w:r>
      <w:r w:rsidR="009316FB">
        <w:rPr>
          <w:rFonts w:ascii="Ubuntu" w:hAnsi="Ubuntu" w:cs="CMR10"/>
          <w:sz w:val="20"/>
          <w:szCs w:val="20"/>
          <w:lang w:eastAsia="en-GB"/>
        </w:rPr>
        <w:t>’s</w:t>
      </w:r>
      <w:r w:rsidRPr="00C17CF9">
        <w:rPr>
          <w:rFonts w:ascii="Ubuntu" w:hAnsi="Ubuntu" w:cs="CMR10"/>
          <w:sz w:val="20"/>
          <w:szCs w:val="20"/>
          <w:lang w:eastAsia="en-GB"/>
        </w:rPr>
        <w:t xml:space="preserve"> </w:t>
      </w:r>
      <w:r w:rsidR="00714A52" w:rsidRPr="00C17CF9">
        <w:rPr>
          <w:rFonts w:ascii="Ubuntu" w:hAnsi="Ubuntu" w:cs="CMR10"/>
          <w:sz w:val="20"/>
          <w:szCs w:val="20"/>
          <w:lang w:eastAsia="en-GB"/>
        </w:rPr>
        <w:t>self-signed</w:t>
      </w:r>
      <w:r w:rsidRPr="00C17CF9">
        <w:rPr>
          <w:rFonts w:ascii="Ubuntu" w:hAnsi="Ubuntu" w:cs="CMR10"/>
          <w:sz w:val="20"/>
          <w:szCs w:val="20"/>
          <w:lang w:eastAsia="en-GB"/>
        </w:rPr>
        <w:t xml:space="preserve"> certificate to a file and import it in all the other </w:t>
      </w:r>
      <w:proofErr w:type="spellStart"/>
      <w:r w:rsidRPr="00C17CF9">
        <w:rPr>
          <w:rFonts w:ascii="Ubuntu" w:hAnsi="Ubuntu" w:cs="CMR10"/>
          <w:sz w:val="20"/>
          <w:szCs w:val="20"/>
          <w:lang w:eastAsia="en-GB"/>
        </w:rPr>
        <w:t>keystores</w:t>
      </w:r>
      <w:proofErr w:type="spellEnd"/>
      <w:r w:rsidR="00034580">
        <w:rPr>
          <w:rFonts w:ascii="Ubuntu" w:hAnsi="Ubuntu" w:cs="CMR10"/>
          <w:sz w:val="20"/>
          <w:szCs w:val="20"/>
          <w:lang w:eastAsia="en-GB"/>
        </w:rPr>
        <w:t xml:space="preserve"> </w:t>
      </w:r>
      <w:r w:rsidR="00C06DAF">
        <w:rPr>
          <w:rFonts w:ascii="Ubuntu" w:hAnsi="Ubuntu" w:cs="CMR10"/>
          <w:sz w:val="20"/>
          <w:szCs w:val="20"/>
          <w:lang w:eastAsia="en-GB"/>
        </w:rPr>
        <w:t xml:space="preserve"> (i.e. ES and CL </w:t>
      </w:r>
      <w:proofErr w:type="spellStart"/>
      <w:r w:rsidR="00C06DAF">
        <w:rPr>
          <w:rFonts w:ascii="Ubuntu" w:hAnsi="Ubuntu" w:cs="CMR10"/>
          <w:sz w:val="20"/>
          <w:szCs w:val="20"/>
          <w:lang w:eastAsia="en-GB"/>
        </w:rPr>
        <w:t>keystores</w:t>
      </w:r>
      <w:proofErr w:type="spellEnd"/>
      <w:r w:rsidR="00C06DAF">
        <w:rPr>
          <w:rFonts w:ascii="Ubuntu" w:hAnsi="Ubuntu" w:cs="CMR10"/>
          <w:sz w:val="20"/>
          <w:szCs w:val="20"/>
          <w:lang w:eastAsia="en-GB"/>
        </w:rPr>
        <w:t>)</w:t>
      </w:r>
      <w:r w:rsidRPr="00C17CF9">
        <w:rPr>
          <w:rFonts w:ascii="Ubuntu" w:hAnsi="Ubuntu" w:cs="CMR10"/>
          <w:sz w:val="20"/>
          <w:szCs w:val="20"/>
          <w:lang w:eastAsia="en-GB"/>
        </w:rPr>
        <w:t>.</w:t>
      </w:r>
      <w:r w:rsidR="00861004" w:rsidRPr="002C0609">
        <w:rPr>
          <w:rFonts w:ascii="Ubuntu" w:eastAsia="Batang" w:hAnsi="Ubuntu" w:cs="Arial"/>
          <w:b/>
          <w:sz w:val="20"/>
          <w:szCs w:val="20"/>
          <w:lang w:eastAsia="ko-KR"/>
        </w:rPr>
        <w:t xml:space="preserve"> </w:t>
      </w:r>
      <w:r w:rsidR="00380182" w:rsidRPr="00993D19">
        <w:rPr>
          <w:rFonts w:ascii="Ubuntu" w:hAnsi="Ubuntu" w:cs="CMR10"/>
          <w:color w:val="4F81BD" w:themeColor="accent1"/>
          <w:sz w:val="20"/>
          <w:szCs w:val="20"/>
          <w:lang w:eastAsia="en-GB"/>
        </w:rPr>
        <w:t>[REPORT]</w:t>
      </w:r>
    </w:p>
    <w:p w14:paraId="7441512D" w14:textId="77777777" w:rsidR="006E7A21" w:rsidRPr="00861004" w:rsidRDefault="00824EED" w:rsidP="00861004">
      <w:pPr>
        <w:autoSpaceDE w:val="0"/>
        <w:autoSpaceDN w:val="0"/>
        <w:adjustRightInd w:val="0"/>
        <w:jc w:val="right"/>
        <w:rPr>
          <w:rFonts w:ascii="Ubuntu" w:eastAsia="Batang" w:hAnsi="Ubuntu" w:cs="Arial"/>
          <w:sz w:val="20"/>
          <w:szCs w:val="20"/>
          <w:lang w:eastAsia="ko-KR"/>
        </w:rPr>
      </w:pPr>
      <w:r>
        <w:rPr>
          <w:rFonts w:ascii="Ubuntu" w:eastAsia="Batang" w:hAnsi="Ubuntu" w:cs="Arial"/>
          <w:b/>
          <w:sz w:val="20"/>
          <w:szCs w:val="20"/>
          <w:lang w:eastAsia="ko-KR"/>
        </w:rPr>
        <w:t>3</w:t>
      </w:r>
      <w:r w:rsidR="006E7A21" w:rsidRPr="00861004">
        <w:rPr>
          <w:rFonts w:ascii="Ubuntu" w:eastAsia="Batang" w:hAnsi="Ubuntu" w:cs="Arial"/>
          <w:b/>
          <w:sz w:val="20"/>
          <w:szCs w:val="20"/>
          <w:lang w:eastAsia="ko-KR"/>
        </w:rPr>
        <w:t xml:space="preserve"> marks</w:t>
      </w:r>
    </w:p>
    <w:p w14:paraId="08D430F3" w14:textId="35AB729F" w:rsidR="00CC6646" w:rsidRPr="00441D1D" w:rsidRDefault="006E7A21" w:rsidP="00C17CF9">
      <w:pPr>
        <w:pStyle w:val="ListParagraph"/>
        <w:numPr>
          <w:ilvl w:val="0"/>
          <w:numId w:val="19"/>
        </w:numPr>
        <w:autoSpaceDE w:val="0"/>
        <w:autoSpaceDN w:val="0"/>
        <w:adjustRightInd w:val="0"/>
        <w:ind w:left="709" w:hanging="142"/>
        <w:rPr>
          <w:rFonts w:ascii="Ubuntu" w:eastAsia="Batang" w:hAnsi="Ubuntu" w:cs="Arial"/>
          <w:sz w:val="20"/>
          <w:szCs w:val="20"/>
          <w:lang w:eastAsia="ko-KR"/>
        </w:rPr>
      </w:pPr>
      <w:r w:rsidRPr="00C17CF9">
        <w:rPr>
          <w:rFonts w:ascii="Ubuntu" w:hAnsi="Ubuntu" w:cs="CMR10"/>
          <w:sz w:val="20"/>
          <w:szCs w:val="20"/>
          <w:lang w:eastAsia="en-GB"/>
        </w:rPr>
        <w:t xml:space="preserve">Write a separate program </w:t>
      </w:r>
      <w:r w:rsidR="00E17312">
        <w:rPr>
          <w:rFonts w:ascii="Ubuntu" w:hAnsi="Ubuntu" w:cs="CMR10"/>
          <w:sz w:val="20"/>
          <w:szCs w:val="20"/>
          <w:lang w:eastAsia="en-GB"/>
        </w:rPr>
        <w:t>that</w:t>
      </w:r>
      <w:r w:rsidRPr="00C17CF9">
        <w:rPr>
          <w:rFonts w:ascii="Ubuntu" w:hAnsi="Ubuntu" w:cs="CMR10"/>
          <w:sz w:val="20"/>
          <w:szCs w:val="20"/>
          <w:lang w:eastAsia="en-GB"/>
        </w:rPr>
        <w:t xml:space="preserve"> takes in </w:t>
      </w:r>
      <w:r w:rsidR="00BB38E2">
        <w:rPr>
          <w:rFonts w:ascii="Ubuntu" w:hAnsi="Ubuntu" w:cs="CMR10"/>
          <w:sz w:val="20"/>
          <w:szCs w:val="20"/>
          <w:lang w:eastAsia="en-GB"/>
        </w:rPr>
        <w:t>ES</w:t>
      </w:r>
      <w:r w:rsidRPr="00C17CF9">
        <w:rPr>
          <w:rFonts w:ascii="Ubuntu" w:hAnsi="Ubuntu" w:cs="CMR10"/>
          <w:sz w:val="20"/>
          <w:szCs w:val="20"/>
          <w:lang w:eastAsia="en-GB"/>
        </w:rPr>
        <w:t xml:space="preserve"> </w:t>
      </w:r>
      <w:proofErr w:type="spellStart"/>
      <w:r w:rsidRPr="00C17CF9">
        <w:rPr>
          <w:rFonts w:ascii="Ubuntu" w:hAnsi="Ubuntu" w:cs="CMR10"/>
          <w:sz w:val="20"/>
          <w:szCs w:val="20"/>
          <w:lang w:eastAsia="en-GB"/>
        </w:rPr>
        <w:t>keystore</w:t>
      </w:r>
      <w:proofErr w:type="spellEnd"/>
      <w:r w:rsidRPr="00C17CF9">
        <w:rPr>
          <w:rFonts w:ascii="Ubuntu" w:hAnsi="Ubuntu" w:cs="CMR10"/>
          <w:sz w:val="20"/>
          <w:szCs w:val="20"/>
          <w:lang w:eastAsia="en-GB"/>
        </w:rPr>
        <w:t xml:space="preserve"> and its associated password and signs the </w:t>
      </w:r>
      <w:r w:rsidR="002A7183">
        <w:rPr>
          <w:rFonts w:ascii="Ubuntu" w:hAnsi="Ubuntu" w:cs="CMR10"/>
          <w:sz w:val="20"/>
          <w:szCs w:val="20"/>
          <w:lang w:eastAsia="en-GB"/>
        </w:rPr>
        <w:t xml:space="preserve">ES </w:t>
      </w:r>
      <w:r w:rsidRPr="00C17CF9">
        <w:rPr>
          <w:rFonts w:ascii="Ubuntu" w:hAnsi="Ubuntu" w:cs="CMR10"/>
          <w:sz w:val="20"/>
          <w:szCs w:val="20"/>
          <w:lang w:eastAsia="en-GB"/>
        </w:rPr>
        <w:t>public key with the CA private key.</w:t>
      </w:r>
      <w:r w:rsidR="00C54A3A">
        <w:rPr>
          <w:rFonts w:ascii="Ubuntu" w:hAnsi="Ubuntu" w:cs="CMR10"/>
          <w:sz w:val="20"/>
          <w:szCs w:val="20"/>
          <w:lang w:eastAsia="en-GB"/>
        </w:rPr>
        <w:t xml:space="preserve"> You should also store the signed certificate in an appropriate location.</w:t>
      </w:r>
      <w:r w:rsidR="009D6101">
        <w:rPr>
          <w:rFonts w:ascii="Ubuntu" w:hAnsi="Ubuntu" w:cs="CMR10"/>
          <w:sz w:val="20"/>
          <w:szCs w:val="20"/>
          <w:lang w:eastAsia="en-GB"/>
        </w:rPr>
        <w:t xml:space="preserve"> </w:t>
      </w:r>
      <w:r w:rsidR="009D6101" w:rsidRPr="005519C9">
        <w:rPr>
          <w:rFonts w:ascii="Ubuntu" w:hAnsi="Ubuntu" w:cs="CMR10"/>
          <w:color w:val="C0504D" w:themeColor="accent2"/>
          <w:sz w:val="20"/>
          <w:szCs w:val="20"/>
          <w:lang w:eastAsia="en-GB"/>
        </w:rPr>
        <w:t>[CODE]</w:t>
      </w:r>
    </w:p>
    <w:p w14:paraId="4F6688A8" w14:textId="77777777" w:rsidR="00441D1D" w:rsidRPr="00C55A80" w:rsidRDefault="00441D1D" w:rsidP="00441D1D">
      <w:pPr>
        <w:pStyle w:val="ListParagraph"/>
        <w:autoSpaceDE w:val="0"/>
        <w:autoSpaceDN w:val="0"/>
        <w:adjustRightInd w:val="0"/>
        <w:ind w:left="360"/>
        <w:rPr>
          <w:rFonts w:ascii="Ubuntu" w:hAnsi="Ubuntu" w:cs="CMR10"/>
          <w:i/>
          <w:sz w:val="20"/>
          <w:szCs w:val="20"/>
          <w:lang w:eastAsia="en-GB"/>
        </w:rPr>
      </w:pPr>
      <w:r w:rsidRPr="00C55A80">
        <w:rPr>
          <w:rFonts w:ascii="Ubuntu" w:hAnsi="Ubuntu" w:cs="CMR10"/>
          <w:i/>
          <w:sz w:val="20"/>
          <w:szCs w:val="20"/>
          <w:lang w:eastAsia="en-GB"/>
        </w:rPr>
        <w:t xml:space="preserve">Note: Once you have completed this task, duplicate the current NetBeans project and rename it to ESSTask5. </w:t>
      </w:r>
    </w:p>
    <w:p w14:paraId="2B957F95" w14:textId="77777777" w:rsidR="006E7A21" w:rsidRPr="00CC6646" w:rsidRDefault="000A0ED0" w:rsidP="00CC6646">
      <w:pPr>
        <w:autoSpaceDE w:val="0"/>
        <w:autoSpaceDN w:val="0"/>
        <w:adjustRightInd w:val="0"/>
        <w:jc w:val="right"/>
        <w:rPr>
          <w:rFonts w:ascii="Ubuntu" w:eastAsia="Batang" w:hAnsi="Ubuntu" w:cs="Arial"/>
          <w:sz w:val="20"/>
          <w:szCs w:val="20"/>
          <w:lang w:eastAsia="ko-KR"/>
        </w:rPr>
      </w:pPr>
      <w:r>
        <w:rPr>
          <w:rFonts w:ascii="Ubuntu" w:eastAsia="Batang" w:hAnsi="Ubuntu" w:cs="Arial"/>
          <w:b/>
          <w:sz w:val="20"/>
          <w:szCs w:val="20"/>
          <w:lang w:eastAsia="ko-KR"/>
        </w:rPr>
        <w:t>10</w:t>
      </w:r>
      <w:r w:rsidR="006E7A21" w:rsidRPr="00CC6646">
        <w:rPr>
          <w:rFonts w:ascii="Ubuntu" w:eastAsia="Batang" w:hAnsi="Ubuntu" w:cs="Arial"/>
          <w:b/>
          <w:sz w:val="20"/>
          <w:szCs w:val="20"/>
          <w:lang w:eastAsia="ko-KR"/>
        </w:rPr>
        <w:t xml:space="preserve"> marks</w:t>
      </w:r>
    </w:p>
    <w:p w14:paraId="214C35D9" w14:textId="77777777" w:rsidR="006E7A21" w:rsidRPr="002C0609" w:rsidRDefault="006E7A21" w:rsidP="006E7A21">
      <w:pPr>
        <w:autoSpaceDE w:val="0"/>
        <w:autoSpaceDN w:val="0"/>
        <w:adjustRightInd w:val="0"/>
        <w:ind w:left="720"/>
        <w:rPr>
          <w:rFonts w:ascii="Ubuntu" w:eastAsia="Batang" w:hAnsi="Ubuntu" w:cs="Arial"/>
          <w:sz w:val="20"/>
          <w:szCs w:val="20"/>
          <w:lang w:eastAsia="ko-KR"/>
        </w:rPr>
      </w:pPr>
    </w:p>
    <w:p w14:paraId="03BA7A96" w14:textId="57061A97" w:rsidR="0040224A" w:rsidRPr="007829A2" w:rsidRDefault="006E7A21" w:rsidP="006E7A21">
      <w:pPr>
        <w:autoSpaceDE w:val="0"/>
        <w:autoSpaceDN w:val="0"/>
        <w:adjustRightInd w:val="0"/>
        <w:rPr>
          <w:rFonts w:ascii="Ubuntu" w:eastAsia="Batang" w:hAnsi="Ubuntu" w:cs="Arial"/>
          <w:i/>
          <w:sz w:val="20"/>
          <w:szCs w:val="20"/>
          <w:lang w:eastAsia="ko-KR"/>
        </w:rPr>
      </w:pPr>
      <w:r w:rsidRPr="002C0609">
        <w:rPr>
          <w:rFonts w:ascii="Ubuntu" w:eastAsia="Batang" w:hAnsi="Ubuntu" w:cs="Arial"/>
          <w:sz w:val="20"/>
          <w:szCs w:val="20"/>
          <w:lang w:eastAsia="ko-KR"/>
        </w:rPr>
        <w:t xml:space="preserve">At the end of the above steps you will have the </w:t>
      </w:r>
      <w:r w:rsidR="000135EB">
        <w:rPr>
          <w:rFonts w:ascii="Ubuntu" w:eastAsia="Batang" w:hAnsi="Ubuntu" w:cs="Arial"/>
          <w:sz w:val="20"/>
          <w:szCs w:val="20"/>
          <w:lang w:eastAsia="ko-KR"/>
        </w:rPr>
        <w:t>ES</w:t>
      </w:r>
      <w:r w:rsidRPr="002C0609">
        <w:rPr>
          <w:rFonts w:ascii="Ubuntu" w:eastAsia="Batang" w:hAnsi="Ubuntu" w:cs="Arial"/>
          <w:sz w:val="20"/>
          <w:szCs w:val="20"/>
          <w:lang w:eastAsia="ko-KR"/>
        </w:rPr>
        <w:t xml:space="preserve"> with a public key signed by the CA.</w:t>
      </w:r>
      <w:r w:rsidR="00057BF9">
        <w:rPr>
          <w:rFonts w:ascii="Ubuntu" w:eastAsia="Batang" w:hAnsi="Ubuntu" w:cs="Arial"/>
          <w:sz w:val="20"/>
          <w:szCs w:val="20"/>
          <w:lang w:eastAsia="ko-KR"/>
        </w:rPr>
        <w:t xml:space="preserve"> </w:t>
      </w:r>
      <w:r w:rsidR="0040224A" w:rsidRPr="002C0609">
        <w:rPr>
          <w:rFonts w:ascii="Ubuntu" w:eastAsia="Batang" w:hAnsi="Ubuntu" w:cs="Arial"/>
          <w:sz w:val="20"/>
          <w:szCs w:val="20"/>
          <w:lang w:eastAsia="ko-KR"/>
        </w:rPr>
        <w:t xml:space="preserve">All </w:t>
      </w:r>
      <w:proofErr w:type="spellStart"/>
      <w:r w:rsidR="0040224A" w:rsidRPr="002C0609">
        <w:rPr>
          <w:rFonts w:ascii="Ubuntu" w:eastAsia="Batang" w:hAnsi="Ubuntu" w:cs="Arial"/>
          <w:sz w:val="20"/>
          <w:szCs w:val="20"/>
          <w:lang w:eastAsia="ko-KR"/>
        </w:rPr>
        <w:t>keystores</w:t>
      </w:r>
      <w:proofErr w:type="spellEnd"/>
      <w:r w:rsidR="0040224A" w:rsidRPr="002C0609">
        <w:rPr>
          <w:rFonts w:ascii="Ubuntu" w:eastAsia="Batang" w:hAnsi="Ubuntu" w:cs="Arial"/>
          <w:sz w:val="20"/>
          <w:szCs w:val="20"/>
          <w:lang w:eastAsia="ko-KR"/>
        </w:rPr>
        <w:t xml:space="preserve"> will have the CA self-signed certificate, which indicate</w:t>
      </w:r>
      <w:r w:rsidR="00444E2B">
        <w:rPr>
          <w:rFonts w:ascii="Ubuntu" w:eastAsia="Batang" w:hAnsi="Ubuntu" w:cs="Arial"/>
          <w:sz w:val="20"/>
          <w:szCs w:val="20"/>
          <w:lang w:eastAsia="ko-KR"/>
        </w:rPr>
        <w:t>s</w:t>
      </w:r>
      <w:r w:rsidR="0040224A" w:rsidRPr="002C0609">
        <w:rPr>
          <w:rFonts w:ascii="Ubuntu" w:eastAsia="Batang" w:hAnsi="Ubuntu" w:cs="Arial"/>
          <w:sz w:val="20"/>
          <w:szCs w:val="20"/>
          <w:lang w:eastAsia="ko-KR"/>
        </w:rPr>
        <w:t xml:space="preserve"> that </w:t>
      </w:r>
      <w:r w:rsidR="00A04199">
        <w:rPr>
          <w:rFonts w:ascii="Ubuntu" w:eastAsia="Batang" w:hAnsi="Ubuntu" w:cs="Arial"/>
          <w:sz w:val="20"/>
          <w:szCs w:val="20"/>
          <w:lang w:eastAsia="ko-KR"/>
        </w:rPr>
        <w:t>ES and CL</w:t>
      </w:r>
      <w:r w:rsidR="0040224A" w:rsidRPr="002C0609">
        <w:rPr>
          <w:rFonts w:ascii="Ubuntu" w:eastAsia="Batang" w:hAnsi="Ubuntu" w:cs="Arial"/>
          <w:sz w:val="20"/>
          <w:szCs w:val="20"/>
          <w:lang w:eastAsia="ko-KR"/>
        </w:rPr>
        <w:t xml:space="preserve"> trusts the CA. </w:t>
      </w:r>
      <w:r w:rsidR="0040224A" w:rsidRPr="007829A2">
        <w:rPr>
          <w:rFonts w:ascii="Ubuntu" w:eastAsia="Batang" w:hAnsi="Ubuntu" w:cs="Arial"/>
          <w:i/>
          <w:sz w:val="20"/>
          <w:szCs w:val="20"/>
          <w:lang w:eastAsia="ko-KR"/>
        </w:rPr>
        <w:t>Note that the CL public keys are not yet signed</w:t>
      </w:r>
      <w:r w:rsidR="00F05E6F" w:rsidRPr="007829A2">
        <w:rPr>
          <w:rFonts w:ascii="Ubuntu" w:eastAsia="Batang" w:hAnsi="Ubuntu" w:cs="Arial"/>
          <w:i/>
          <w:sz w:val="20"/>
          <w:szCs w:val="20"/>
          <w:lang w:eastAsia="ko-KR"/>
        </w:rPr>
        <w:t>.</w:t>
      </w:r>
    </w:p>
    <w:p w14:paraId="7FC5A596" w14:textId="77777777" w:rsidR="006E7A21" w:rsidRPr="006E7A21" w:rsidRDefault="006E7A21" w:rsidP="006E7A21">
      <w:pPr>
        <w:autoSpaceDE w:val="0"/>
        <w:autoSpaceDN w:val="0"/>
        <w:adjustRightInd w:val="0"/>
        <w:rPr>
          <w:rFonts w:ascii="Ubuntu" w:hAnsi="Ubuntu" w:cs="CMR10"/>
          <w:b/>
          <w:sz w:val="20"/>
          <w:szCs w:val="20"/>
          <w:lang w:eastAsia="en-GB"/>
        </w:rPr>
      </w:pPr>
    </w:p>
    <w:p w14:paraId="5C6E6E77" w14:textId="77777777" w:rsidR="00387FC0" w:rsidRPr="00135D75" w:rsidRDefault="00387FC0" w:rsidP="00AF1455">
      <w:pPr>
        <w:pStyle w:val="ListParagraph"/>
        <w:numPr>
          <w:ilvl w:val="1"/>
          <w:numId w:val="5"/>
        </w:numPr>
        <w:tabs>
          <w:tab w:val="clear" w:pos="1080"/>
          <w:tab w:val="num" w:pos="426"/>
        </w:tabs>
        <w:autoSpaceDE w:val="0"/>
        <w:autoSpaceDN w:val="0"/>
        <w:adjustRightInd w:val="0"/>
        <w:ind w:hanging="1080"/>
        <w:rPr>
          <w:rFonts w:ascii="Ubuntu" w:hAnsi="Ubuntu" w:cs="CMR10"/>
          <w:b/>
          <w:sz w:val="20"/>
          <w:szCs w:val="20"/>
          <w:lang w:eastAsia="en-GB"/>
        </w:rPr>
      </w:pPr>
      <w:r w:rsidRPr="00135D75">
        <w:rPr>
          <w:rFonts w:ascii="Ubuntu" w:hAnsi="Ubuntu" w:cs="CMR10"/>
          <w:b/>
          <w:sz w:val="20"/>
          <w:szCs w:val="20"/>
          <w:lang w:eastAsia="en-GB"/>
        </w:rPr>
        <w:t>SSL based communication</w:t>
      </w:r>
      <w:r w:rsidR="00274114">
        <w:rPr>
          <w:rFonts w:ascii="Ubuntu" w:hAnsi="Ubuntu" w:cs="CMR10"/>
          <w:b/>
          <w:sz w:val="20"/>
          <w:szCs w:val="20"/>
          <w:lang w:eastAsia="en-GB"/>
        </w:rPr>
        <w:t xml:space="preserve"> and signed certificate</w:t>
      </w:r>
      <w:r w:rsidR="00A6286A">
        <w:rPr>
          <w:rFonts w:ascii="Ubuntu" w:hAnsi="Ubuntu" w:cs="CMR10"/>
          <w:b/>
          <w:sz w:val="20"/>
          <w:szCs w:val="20"/>
          <w:lang w:eastAsia="en-GB"/>
        </w:rPr>
        <w:t>s</w:t>
      </w:r>
      <w:r w:rsidR="00274114">
        <w:rPr>
          <w:rFonts w:ascii="Ubuntu" w:hAnsi="Ubuntu" w:cs="CMR10"/>
          <w:b/>
          <w:sz w:val="20"/>
          <w:szCs w:val="20"/>
          <w:lang w:eastAsia="en-GB"/>
        </w:rPr>
        <w:t xml:space="preserve"> </w:t>
      </w:r>
    </w:p>
    <w:p w14:paraId="1390B88E" w14:textId="5A9007A0" w:rsidR="006D6E45" w:rsidRPr="008D694E" w:rsidRDefault="002E19B2" w:rsidP="008D694E">
      <w:pPr>
        <w:autoSpaceDE w:val="0"/>
        <w:autoSpaceDN w:val="0"/>
        <w:adjustRightInd w:val="0"/>
        <w:jc w:val="both"/>
        <w:rPr>
          <w:rFonts w:ascii="Ubuntu" w:hAnsi="Ubuntu" w:cs="Arial"/>
          <w:sz w:val="20"/>
          <w:szCs w:val="20"/>
        </w:rPr>
      </w:pPr>
      <w:r>
        <w:rPr>
          <w:rFonts w:ascii="Ubuntu" w:hAnsi="Ubuntu" w:cs="Arial"/>
          <w:sz w:val="20"/>
          <w:szCs w:val="20"/>
        </w:rPr>
        <w:t xml:space="preserve">Extend </w:t>
      </w:r>
      <w:r w:rsidR="002F0ADA">
        <w:rPr>
          <w:rFonts w:ascii="Ubuntu" w:hAnsi="Ubuntu" w:cs="Arial"/>
          <w:sz w:val="20"/>
          <w:szCs w:val="20"/>
        </w:rPr>
        <w:t xml:space="preserve">the system to incorporate SSL based communication between the ES and CL. </w:t>
      </w:r>
      <w:r w:rsidR="00387FC0" w:rsidRPr="002C0609">
        <w:rPr>
          <w:rFonts w:ascii="Ubuntu" w:hAnsi="Ubuntu" w:cs="Arial"/>
          <w:sz w:val="20"/>
          <w:szCs w:val="20"/>
        </w:rPr>
        <w:t xml:space="preserve">When a </w:t>
      </w:r>
      <w:r w:rsidR="00047E61">
        <w:rPr>
          <w:rFonts w:ascii="Ubuntu" w:hAnsi="Ubuntu" w:cs="Arial"/>
          <w:sz w:val="20"/>
          <w:szCs w:val="20"/>
        </w:rPr>
        <w:t>CL</w:t>
      </w:r>
      <w:r w:rsidR="00387FC0" w:rsidRPr="002C0609">
        <w:rPr>
          <w:rFonts w:ascii="Ubuntu" w:hAnsi="Ubuntu" w:cs="Arial"/>
          <w:sz w:val="20"/>
          <w:szCs w:val="20"/>
        </w:rPr>
        <w:t xml:space="preserve"> starts up</w:t>
      </w:r>
      <w:r w:rsidR="007D7817">
        <w:rPr>
          <w:rFonts w:ascii="Ubuntu" w:hAnsi="Ubuntu" w:cs="Arial"/>
          <w:sz w:val="20"/>
          <w:szCs w:val="20"/>
        </w:rPr>
        <w:t>,</w:t>
      </w:r>
      <w:r w:rsidR="00387FC0" w:rsidRPr="002C0609">
        <w:rPr>
          <w:rFonts w:ascii="Ubuntu" w:hAnsi="Ubuntu" w:cs="Arial"/>
          <w:sz w:val="20"/>
          <w:szCs w:val="20"/>
        </w:rPr>
        <w:t xml:space="preserve"> it </w:t>
      </w:r>
      <w:r w:rsidR="000B1561">
        <w:rPr>
          <w:rFonts w:ascii="Ubuntu" w:hAnsi="Ubuntu" w:cs="Arial"/>
          <w:sz w:val="20"/>
          <w:szCs w:val="20"/>
        </w:rPr>
        <w:t>should first connect</w:t>
      </w:r>
      <w:r w:rsidR="00387FC0" w:rsidRPr="002C0609">
        <w:rPr>
          <w:rFonts w:ascii="Ubuntu" w:hAnsi="Ubuntu" w:cs="Arial"/>
          <w:sz w:val="20"/>
          <w:szCs w:val="20"/>
        </w:rPr>
        <w:t xml:space="preserve"> to the </w:t>
      </w:r>
      <w:r w:rsidR="003A526C">
        <w:rPr>
          <w:rFonts w:ascii="Ubuntu" w:hAnsi="Ubuntu" w:cs="Arial"/>
          <w:sz w:val="20"/>
          <w:szCs w:val="20"/>
        </w:rPr>
        <w:t>CA</w:t>
      </w:r>
      <w:r w:rsidR="001366FA">
        <w:rPr>
          <w:rStyle w:val="FootnoteReference"/>
          <w:rFonts w:ascii="Ubuntu" w:hAnsi="Ubuntu" w:cs="Arial"/>
          <w:sz w:val="20"/>
          <w:szCs w:val="20"/>
        </w:rPr>
        <w:footnoteReference w:id="6"/>
      </w:r>
      <w:r w:rsidR="00387FC0" w:rsidRPr="002C0609">
        <w:rPr>
          <w:rFonts w:ascii="Ubuntu" w:hAnsi="Ubuntu" w:cs="Arial"/>
          <w:sz w:val="20"/>
          <w:szCs w:val="20"/>
        </w:rPr>
        <w:t xml:space="preserve">. </w:t>
      </w:r>
      <w:r w:rsidR="006A3B55">
        <w:rPr>
          <w:rFonts w:ascii="Ubuntu" w:hAnsi="Ubuntu" w:cs="Arial"/>
          <w:sz w:val="20"/>
          <w:szCs w:val="20"/>
        </w:rPr>
        <w:t>T</w:t>
      </w:r>
      <w:r w:rsidR="004D7053" w:rsidRPr="002C0609">
        <w:rPr>
          <w:rFonts w:ascii="Ubuntu" w:hAnsi="Ubuntu" w:cs="Arial"/>
          <w:sz w:val="20"/>
          <w:szCs w:val="20"/>
        </w:rPr>
        <w:t xml:space="preserve">he </w:t>
      </w:r>
      <w:r w:rsidR="001A2949">
        <w:rPr>
          <w:rFonts w:ascii="Ubuntu" w:hAnsi="Ubuntu" w:cs="Arial"/>
          <w:sz w:val="20"/>
          <w:szCs w:val="20"/>
        </w:rPr>
        <w:t>CL</w:t>
      </w:r>
      <w:r w:rsidR="004D7053" w:rsidRPr="002C0609">
        <w:rPr>
          <w:rFonts w:ascii="Ubuntu" w:hAnsi="Ubuntu" w:cs="Arial"/>
          <w:sz w:val="20"/>
          <w:szCs w:val="20"/>
        </w:rPr>
        <w:t xml:space="preserve"> transmits its username, password and public key to the CA</w:t>
      </w:r>
      <w:r w:rsidR="00273C74">
        <w:rPr>
          <w:rStyle w:val="FootnoteReference"/>
          <w:rFonts w:ascii="Ubuntu" w:hAnsi="Ubuntu" w:cs="Arial"/>
          <w:sz w:val="20"/>
          <w:szCs w:val="20"/>
        </w:rPr>
        <w:footnoteReference w:id="7"/>
      </w:r>
      <w:r w:rsidR="004D7053" w:rsidRPr="002C0609">
        <w:rPr>
          <w:rFonts w:ascii="Ubuntu" w:hAnsi="Ubuntu" w:cs="Arial"/>
          <w:sz w:val="20"/>
          <w:szCs w:val="20"/>
        </w:rPr>
        <w:t xml:space="preserve">. The CA verifies the username and password against </w:t>
      </w:r>
      <w:r w:rsidR="00CE464E">
        <w:rPr>
          <w:rFonts w:ascii="Ubuntu" w:hAnsi="Ubuntu" w:cs="Arial"/>
          <w:sz w:val="20"/>
          <w:szCs w:val="20"/>
        </w:rPr>
        <w:t xml:space="preserve">the </w:t>
      </w:r>
      <w:r w:rsidR="00CE464E" w:rsidRPr="00DF7E83">
        <w:rPr>
          <w:rFonts w:ascii="Andale Mono" w:hAnsi="Andale Mono" w:cs="Arial"/>
          <w:sz w:val="20"/>
          <w:szCs w:val="20"/>
        </w:rPr>
        <w:t>authdb.txt</w:t>
      </w:r>
      <w:r w:rsidR="004D7053" w:rsidRPr="002C0609">
        <w:rPr>
          <w:rFonts w:ascii="Ubuntu" w:hAnsi="Ubuntu" w:cs="Arial"/>
          <w:sz w:val="20"/>
          <w:szCs w:val="20"/>
        </w:rPr>
        <w:t xml:space="preserve"> file</w:t>
      </w:r>
      <w:r w:rsidR="00182FAB">
        <w:rPr>
          <w:rFonts w:ascii="Ubuntu" w:hAnsi="Ubuntu" w:cs="Arial"/>
          <w:sz w:val="20"/>
          <w:szCs w:val="20"/>
        </w:rPr>
        <w:t>.</w:t>
      </w:r>
      <w:r w:rsidR="00730EA9">
        <w:rPr>
          <w:rFonts w:ascii="Ubuntu" w:hAnsi="Ubuntu" w:cs="Arial"/>
          <w:sz w:val="20"/>
          <w:szCs w:val="20"/>
        </w:rPr>
        <w:t xml:space="preserve"> </w:t>
      </w:r>
      <w:r w:rsidR="004D7053" w:rsidRPr="002C0609">
        <w:rPr>
          <w:rFonts w:ascii="Ubuntu" w:hAnsi="Ubuntu" w:cs="Arial"/>
          <w:sz w:val="20"/>
          <w:szCs w:val="20"/>
        </w:rPr>
        <w:t xml:space="preserve">If this verification is successful, </w:t>
      </w:r>
      <w:r w:rsidR="000C59AD">
        <w:rPr>
          <w:rFonts w:ascii="Ubuntu" w:hAnsi="Ubuntu" w:cs="Arial"/>
          <w:sz w:val="20"/>
          <w:szCs w:val="20"/>
        </w:rPr>
        <w:t>the</w:t>
      </w:r>
      <w:r w:rsidR="004D7053" w:rsidRPr="002C0609">
        <w:rPr>
          <w:rFonts w:ascii="Ubuntu" w:hAnsi="Ubuntu" w:cs="Arial"/>
          <w:sz w:val="20"/>
          <w:szCs w:val="20"/>
        </w:rPr>
        <w:t xml:space="preserve"> </w:t>
      </w:r>
      <w:r w:rsidR="00592189">
        <w:rPr>
          <w:rFonts w:ascii="Ubuntu" w:hAnsi="Ubuntu" w:cs="Arial"/>
          <w:sz w:val="20"/>
          <w:szCs w:val="20"/>
        </w:rPr>
        <w:t xml:space="preserve">CA </w:t>
      </w:r>
      <w:r w:rsidR="004D7053" w:rsidRPr="002C0609">
        <w:rPr>
          <w:rFonts w:ascii="Ubuntu" w:hAnsi="Ubuntu" w:cs="Arial"/>
          <w:sz w:val="20"/>
          <w:szCs w:val="20"/>
        </w:rPr>
        <w:t>generates a certificate, by signing the public key of the c</w:t>
      </w:r>
      <w:r w:rsidR="00803D99">
        <w:rPr>
          <w:rFonts w:ascii="Ubuntu" w:hAnsi="Ubuntu" w:cs="Arial"/>
          <w:sz w:val="20"/>
          <w:szCs w:val="20"/>
        </w:rPr>
        <w:t>lient with the CA’s private key</w:t>
      </w:r>
      <w:r w:rsidR="00784D14">
        <w:rPr>
          <w:rFonts w:ascii="Ubuntu" w:hAnsi="Ubuntu" w:cs="Arial"/>
          <w:sz w:val="20"/>
          <w:szCs w:val="20"/>
        </w:rPr>
        <w:t>, and sends it back to</w:t>
      </w:r>
      <w:r w:rsidR="00803D99">
        <w:rPr>
          <w:rFonts w:ascii="Ubuntu" w:hAnsi="Ubuntu" w:cs="Arial"/>
          <w:sz w:val="20"/>
          <w:szCs w:val="20"/>
        </w:rPr>
        <w:t xml:space="preserve"> </w:t>
      </w:r>
      <w:r w:rsidR="003731CE">
        <w:rPr>
          <w:rFonts w:ascii="Ubuntu" w:hAnsi="Ubuntu" w:cs="Arial"/>
          <w:sz w:val="20"/>
          <w:szCs w:val="20"/>
        </w:rPr>
        <w:t xml:space="preserve">the </w:t>
      </w:r>
      <w:r w:rsidR="00784D14">
        <w:rPr>
          <w:rFonts w:ascii="Ubuntu" w:hAnsi="Ubuntu" w:cs="Arial"/>
          <w:sz w:val="20"/>
          <w:szCs w:val="20"/>
        </w:rPr>
        <w:t>CL</w:t>
      </w:r>
      <w:r w:rsidR="00803D99">
        <w:rPr>
          <w:rFonts w:ascii="Ubuntu" w:hAnsi="Ubuntu" w:cs="Arial"/>
          <w:sz w:val="20"/>
          <w:szCs w:val="20"/>
        </w:rPr>
        <w:t xml:space="preserve">. </w:t>
      </w:r>
      <w:r w:rsidR="005D1F9A">
        <w:rPr>
          <w:rFonts w:ascii="Ubuntu" w:hAnsi="Ubuntu" w:cs="Arial"/>
          <w:sz w:val="20"/>
          <w:szCs w:val="20"/>
        </w:rPr>
        <w:t>The CL should</w:t>
      </w:r>
      <w:r w:rsidR="00F57098">
        <w:rPr>
          <w:rFonts w:ascii="Ubuntu" w:hAnsi="Ubuntu" w:cs="Arial"/>
          <w:sz w:val="20"/>
          <w:szCs w:val="20"/>
        </w:rPr>
        <w:t xml:space="preserve"> save the certificate at an </w:t>
      </w:r>
      <w:r w:rsidR="002805D0">
        <w:rPr>
          <w:rFonts w:ascii="Ubuntu" w:hAnsi="Ubuntu" w:cs="Arial"/>
          <w:sz w:val="20"/>
          <w:szCs w:val="20"/>
        </w:rPr>
        <w:t xml:space="preserve">appropriate </w:t>
      </w:r>
      <w:r w:rsidR="00F57098">
        <w:rPr>
          <w:rFonts w:ascii="Ubuntu" w:hAnsi="Ubuntu" w:cs="Arial"/>
          <w:sz w:val="20"/>
          <w:szCs w:val="20"/>
        </w:rPr>
        <w:t>location</w:t>
      </w:r>
      <w:r w:rsidR="00B4450D">
        <w:rPr>
          <w:rFonts w:ascii="Ubuntu" w:hAnsi="Ubuntu" w:cs="Arial"/>
          <w:sz w:val="20"/>
          <w:szCs w:val="20"/>
        </w:rPr>
        <w:t xml:space="preserve"> (describe the location you use clearly in your </w:t>
      </w:r>
      <w:r w:rsidR="00B4450D" w:rsidRPr="00582D39">
        <w:rPr>
          <w:rFonts w:ascii="Ubuntu" w:hAnsi="Ubuntu" w:cs="Arial"/>
          <w:sz w:val="20"/>
          <w:szCs w:val="20"/>
          <w:u w:val="single"/>
        </w:rPr>
        <w:t>report</w:t>
      </w:r>
      <w:r w:rsidR="00B4450D">
        <w:rPr>
          <w:rFonts w:ascii="Ubuntu" w:hAnsi="Ubuntu" w:cs="Arial"/>
          <w:sz w:val="20"/>
          <w:szCs w:val="20"/>
        </w:rPr>
        <w:t>)</w:t>
      </w:r>
      <w:r w:rsidR="00F57098">
        <w:rPr>
          <w:rFonts w:ascii="Ubuntu" w:hAnsi="Ubuntu" w:cs="Arial"/>
          <w:sz w:val="20"/>
          <w:szCs w:val="20"/>
        </w:rPr>
        <w:t xml:space="preserve">. </w:t>
      </w:r>
      <w:r w:rsidR="00C4776E" w:rsidRPr="005519C9">
        <w:rPr>
          <w:rFonts w:ascii="Ubuntu" w:hAnsi="Ubuntu" w:cs="CMR10"/>
          <w:color w:val="C0504D" w:themeColor="accent2"/>
          <w:sz w:val="20"/>
          <w:szCs w:val="20"/>
          <w:lang w:eastAsia="en-GB"/>
        </w:rPr>
        <w:t>[CODE]</w:t>
      </w:r>
    </w:p>
    <w:p w14:paraId="3204D396" w14:textId="77777777" w:rsidR="006D6E45" w:rsidRPr="0074105D" w:rsidRDefault="006D6E45" w:rsidP="0074105D">
      <w:pPr>
        <w:autoSpaceDE w:val="0"/>
        <w:autoSpaceDN w:val="0"/>
        <w:adjustRightInd w:val="0"/>
        <w:rPr>
          <w:rFonts w:ascii="Ubuntu" w:hAnsi="Ubuntu" w:cs="CMR10"/>
          <w:i/>
          <w:sz w:val="20"/>
          <w:szCs w:val="20"/>
          <w:lang w:eastAsia="en-GB"/>
        </w:rPr>
      </w:pPr>
      <w:r w:rsidRPr="006D6E45">
        <w:rPr>
          <w:rFonts w:ascii="Ubuntu" w:hAnsi="Ubuntu" w:cs="CMR10"/>
          <w:i/>
          <w:sz w:val="20"/>
          <w:szCs w:val="20"/>
          <w:lang w:eastAsia="en-GB"/>
        </w:rPr>
        <w:t xml:space="preserve">Note: Once you have completed this task, duplicate the current NetBeans project </w:t>
      </w:r>
      <w:r w:rsidR="00305ACD">
        <w:rPr>
          <w:rFonts w:ascii="Ubuntu" w:hAnsi="Ubuntu" w:cs="CMR10"/>
          <w:i/>
          <w:sz w:val="20"/>
          <w:szCs w:val="20"/>
          <w:lang w:eastAsia="en-GB"/>
        </w:rPr>
        <w:t>and rename it to ESSTask6</w:t>
      </w:r>
      <w:r w:rsidRPr="006D6E45">
        <w:rPr>
          <w:rFonts w:ascii="Ubuntu" w:hAnsi="Ubuntu" w:cs="CMR10"/>
          <w:i/>
          <w:sz w:val="20"/>
          <w:szCs w:val="20"/>
          <w:lang w:eastAsia="en-GB"/>
        </w:rPr>
        <w:t xml:space="preserve">. </w:t>
      </w:r>
    </w:p>
    <w:p w14:paraId="7E35FD93" w14:textId="77777777" w:rsidR="00387FC0" w:rsidRPr="002C0609" w:rsidRDefault="00387FC0" w:rsidP="00A03D24">
      <w:pPr>
        <w:autoSpaceDE w:val="0"/>
        <w:autoSpaceDN w:val="0"/>
        <w:adjustRightInd w:val="0"/>
        <w:jc w:val="right"/>
        <w:rPr>
          <w:rFonts w:ascii="Ubuntu" w:eastAsia="Batang" w:hAnsi="Ubuntu" w:cs="Arial"/>
          <w:b/>
          <w:sz w:val="20"/>
          <w:szCs w:val="20"/>
          <w:lang w:eastAsia="ko-KR"/>
        </w:rPr>
      </w:pPr>
      <w:r w:rsidRPr="002C0609">
        <w:rPr>
          <w:rFonts w:ascii="Ubuntu" w:hAnsi="Ubuntu" w:cs="Arial"/>
          <w:b/>
          <w:sz w:val="20"/>
          <w:szCs w:val="20"/>
        </w:rPr>
        <w:t>15 marks</w:t>
      </w:r>
    </w:p>
    <w:p w14:paraId="784DF9AB" w14:textId="77777777" w:rsidR="00387FC0" w:rsidRPr="00387FC0" w:rsidRDefault="00387FC0" w:rsidP="00387FC0">
      <w:pPr>
        <w:autoSpaceDE w:val="0"/>
        <w:autoSpaceDN w:val="0"/>
        <w:adjustRightInd w:val="0"/>
        <w:rPr>
          <w:rFonts w:ascii="Ubuntu" w:hAnsi="Ubuntu" w:cs="CMR10"/>
          <w:sz w:val="20"/>
          <w:szCs w:val="20"/>
          <w:lang w:eastAsia="en-GB"/>
        </w:rPr>
      </w:pPr>
    </w:p>
    <w:p w14:paraId="62700C55" w14:textId="77777777" w:rsidR="00475A94" w:rsidRDefault="00475A94" w:rsidP="00AF1455">
      <w:pPr>
        <w:pStyle w:val="ListParagraph"/>
        <w:numPr>
          <w:ilvl w:val="1"/>
          <w:numId w:val="5"/>
        </w:numPr>
        <w:tabs>
          <w:tab w:val="clear" w:pos="1080"/>
          <w:tab w:val="num" w:pos="426"/>
        </w:tabs>
        <w:autoSpaceDE w:val="0"/>
        <w:autoSpaceDN w:val="0"/>
        <w:adjustRightInd w:val="0"/>
        <w:ind w:hanging="1080"/>
        <w:rPr>
          <w:rFonts w:ascii="Ubuntu" w:hAnsi="Ubuntu" w:cs="CMR10"/>
          <w:b/>
          <w:sz w:val="20"/>
          <w:szCs w:val="20"/>
          <w:lang w:eastAsia="en-GB"/>
        </w:rPr>
      </w:pPr>
      <w:r>
        <w:rPr>
          <w:rFonts w:ascii="Ubuntu" w:hAnsi="Ubuntu" w:cs="CMR10"/>
          <w:b/>
          <w:sz w:val="20"/>
          <w:szCs w:val="20"/>
          <w:lang w:eastAsia="en-GB"/>
        </w:rPr>
        <w:t xml:space="preserve">Authentication via </w:t>
      </w:r>
      <w:r w:rsidRPr="00475A94">
        <w:rPr>
          <w:rFonts w:ascii="Ubuntu" w:hAnsi="Ubuntu" w:cs="CMR10"/>
          <w:b/>
          <w:sz w:val="20"/>
          <w:szCs w:val="20"/>
          <w:lang w:eastAsia="en-GB"/>
        </w:rPr>
        <w:t xml:space="preserve">Certificates </w:t>
      </w:r>
    </w:p>
    <w:p w14:paraId="7F95F26A" w14:textId="77910E32" w:rsidR="004C5201" w:rsidRPr="0006642A" w:rsidRDefault="00A34F4F" w:rsidP="0006642A">
      <w:pPr>
        <w:pStyle w:val="ListParagraph"/>
        <w:numPr>
          <w:ilvl w:val="0"/>
          <w:numId w:val="20"/>
        </w:numPr>
        <w:autoSpaceDE w:val="0"/>
        <w:autoSpaceDN w:val="0"/>
        <w:adjustRightInd w:val="0"/>
        <w:rPr>
          <w:rFonts w:ascii="Ubuntu" w:hAnsi="Ubuntu" w:cs="Arial"/>
          <w:sz w:val="20"/>
          <w:szCs w:val="20"/>
        </w:rPr>
      </w:pPr>
      <w:r w:rsidRPr="0006642A">
        <w:rPr>
          <w:rFonts w:ascii="Ubuntu" w:hAnsi="Ubuntu" w:cs="Arial"/>
          <w:sz w:val="20"/>
          <w:szCs w:val="20"/>
        </w:rPr>
        <w:lastRenderedPageBreak/>
        <w:t xml:space="preserve">In this task, the </w:t>
      </w:r>
      <w:r w:rsidR="006E2E45" w:rsidRPr="0006642A">
        <w:rPr>
          <w:rFonts w:ascii="Ubuntu" w:hAnsi="Ubuntu" w:cs="Arial"/>
          <w:sz w:val="20"/>
          <w:szCs w:val="20"/>
        </w:rPr>
        <w:t>CL</w:t>
      </w:r>
      <w:r w:rsidR="004C5201" w:rsidRPr="0006642A">
        <w:rPr>
          <w:rFonts w:ascii="Ubuntu" w:hAnsi="Ubuntu" w:cs="Arial"/>
          <w:sz w:val="20"/>
          <w:szCs w:val="20"/>
        </w:rPr>
        <w:t xml:space="preserve"> </w:t>
      </w:r>
      <w:r w:rsidR="00A457AA">
        <w:rPr>
          <w:rFonts w:ascii="Ubuntu" w:hAnsi="Ubuntu" w:cs="Arial"/>
          <w:sz w:val="20"/>
          <w:szCs w:val="20"/>
        </w:rPr>
        <w:t>should use</w:t>
      </w:r>
      <w:r w:rsidR="004C5201" w:rsidRPr="0006642A">
        <w:rPr>
          <w:rFonts w:ascii="Ubuntu" w:hAnsi="Ubuntu" w:cs="Arial"/>
          <w:sz w:val="20"/>
          <w:szCs w:val="20"/>
        </w:rPr>
        <w:t xml:space="preserve"> the newly issued certificate from the CA, to connect to the </w:t>
      </w:r>
      <w:r w:rsidR="0048745A" w:rsidRPr="0006642A">
        <w:rPr>
          <w:rFonts w:ascii="Ubuntu" w:hAnsi="Ubuntu" w:cs="Arial"/>
          <w:sz w:val="20"/>
          <w:szCs w:val="20"/>
        </w:rPr>
        <w:t>ES</w:t>
      </w:r>
      <w:r w:rsidR="004C5201" w:rsidRPr="0006642A">
        <w:rPr>
          <w:rFonts w:ascii="Ubuntu" w:hAnsi="Ubuntu" w:cs="Arial"/>
          <w:sz w:val="20"/>
          <w:szCs w:val="20"/>
        </w:rPr>
        <w:t xml:space="preserve"> </w:t>
      </w:r>
      <w:r w:rsidR="009E0694">
        <w:rPr>
          <w:rFonts w:ascii="Ubuntu" w:hAnsi="Ubuntu" w:cs="Arial"/>
          <w:sz w:val="20"/>
          <w:szCs w:val="20"/>
        </w:rPr>
        <w:t>over</w:t>
      </w:r>
      <w:r w:rsidR="004C5201" w:rsidRPr="0006642A">
        <w:rPr>
          <w:rFonts w:ascii="Ubuntu" w:hAnsi="Ubuntu" w:cs="Arial"/>
          <w:sz w:val="20"/>
          <w:szCs w:val="20"/>
        </w:rPr>
        <w:t xml:space="preserve"> SSL</w:t>
      </w:r>
      <w:r w:rsidR="00EA0AF9">
        <w:rPr>
          <w:rFonts w:ascii="Ubuntu" w:hAnsi="Ubuntu" w:cs="Arial"/>
          <w:sz w:val="20"/>
          <w:szCs w:val="20"/>
        </w:rPr>
        <w:t xml:space="preserve"> and carry out the file transfer</w:t>
      </w:r>
      <w:r w:rsidR="004C5201" w:rsidRPr="0006642A">
        <w:rPr>
          <w:rFonts w:ascii="Ubuntu" w:hAnsi="Ubuntu" w:cs="Arial"/>
          <w:sz w:val="20"/>
          <w:szCs w:val="20"/>
        </w:rPr>
        <w:t xml:space="preserve">. Note that this time around the SSL connection will provide authentication in both directions and hence you will not need any </w:t>
      </w:r>
      <w:r w:rsidR="001D6394" w:rsidRPr="0006642A">
        <w:rPr>
          <w:rFonts w:ascii="Ubuntu" w:hAnsi="Ubuntu" w:cs="Arial"/>
          <w:sz w:val="20"/>
          <w:szCs w:val="20"/>
        </w:rPr>
        <w:t>password-based</w:t>
      </w:r>
      <w:r w:rsidR="004C5201" w:rsidRPr="0006642A">
        <w:rPr>
          <w:rFonts w:ascii="Ubuntu" w:hAnsi="Ubuntu" w:cs="Arial"/>
          <w:sz w:val="20"/>
          <w:szCs w:val="20"/>
        </w:rPr>
        <w:t xml:space="preserve"> authentication between the client and the server.</w:t>
      </w:r>
      <w:r w:rsidR="005519C9">
        <w:rPr>
          <w:rFonts w:ascii="Ubuntu" w:hAnsi="Ubuntu" w:cs="Arial"/>
          <w:sz w:val="20"/>
          <w:szCs w:val="20"/>
        </w:rPr>
        <w:t xml:space="preserve"> </w:t>
      </w:r>
      <w:r w:rsidR="005519C9" w:rsidRPr="005519C9">
        <w:rPr>
          <w:rFonts w:ascii="Ubuntu" w:hAnsi="Ubuntu" w:cs="Arial"/>
          <w:color w:val="C0504D" w:themeColor="accent2"/>
          <w:sz w:val="20"/>
          <w:szCs w:val="20"/>
        </w:rPr>
        <w:t>[CODE]</w:t>
      </w:r>
    </w:p>
    <w:p w14:paraId="3681CF09" w14:textId="77777777" w:rsidR="00FC11AB" w:rsidRPr="0006642A" w:rsidRDefault="00FC11AB" w:rsidP="00286B00">
      <w:pPr>
        <w:pStyle w:val="ListParagraph"/>
        <w:autoSpaceDE w:val="0"/>
        <w:autoSpaceDN w:val="0"/>
        <w:adjustRightInd w:val="0"/>
        <w:rPr>
          <w:rFonts w:ascii="Ubuntu" w:hAnsi="Ubuntu" w:cs="CMR10"/>
          <w:i/>
          <w:sz w:val="20"/>
          <w:szCs w:val="20"/>
          <w:lang w:eastAsia="en-GB"/>
        </w:rPr>
      </w:pPr>
      <w:r w:rsidRPr="0006642A">
        <w:rPr>
          <w:rFonts w:ascii="Ubuntu" w:hAnsi="Ubuntu" w:cs="CMR10"/>
          <w:i/>
          <w:sz w:val="20"/>
          <w:szCs w:val="20"/>
          <w:lang w:eastAsia="en-GB"/>
        </w:rPr>
        <w:t>Note: Once you have completed this task, duplicate the current NetBeans project and rename it to ESSTask</w:t>
      </w:r>
      <w:r w:rsidR="009B4577" w:rsidRPr="0006642A">
        <w:rPr>
          <w:rFonts w:ascii="Ubuntu" w:hAnsi="Ubuntu" w:cs="CMR10"/>
          <w:i/>
          <w:sz w:val="20"/>
          <w:szCs w:val="20"/>
          <w:lang w:eastAsia="en-GB"/>
        </w:rPr>
        <w:t>7</w:t>
      </w:r>
      <w:r w:rsidRPr="0006642A">
        <w:rPr>
          <w:rFonts w:ascii="Ubuntu" w:hAnsi="Ubuntu" w:cs="CMR10"/>
          <w:i/>
          <w:sz w:val="20"/>
          <w:szCs w:val="20"/>
          <w:lang w:eastAsia="en-GB"/>
        </w:rPr>
        <w:t xml:space="preserve">. </w:t>
      </w:r>
    </w:p>
    <w:p w14:paraId="2CF04FEE" w14:textId="77777777" w:rsidR="00724F8A" w:rsidRPr="00F42AD3" w:rsidRDefault="00801573" w:rsidP="00F42AD3">
      <w:pPr>
        <w:autoSpaceDE w:val="0"/>
        <w:autoSpaceDN w:val="0"/>
        <w:adjustRightInd w:val="0"/>
        <w:jc w:val="right"/>
        <w:rPr>
          <w:rFonts w:ascii="Ubuntu" w:eastAsia="Batang" w:hAnsi="Ubuntu" w:cs="Arial"/>
          <w:sz w:val="20"/>
          <w:szCs w:val="20"/>
          <w:lang w:eastAsia="ko-KR"/>
        </w:rPr>
      </w:pPr>
      <w:r w:rsidRPr="002C0609">
        <w:rPr>
          <w:rFonts w:ascii="Ubuntu" w:hAnsi="Ubuntu" w:cs="Arial"/>
          <w:b/>
          <w:sz w:val="20"/>
          <w:szCs w:val="20"/>
        </w:rPr>
        <w:t>15 marks</w:t>
      </w:r>
    </w:p>
    <w:p w14:paraId="1A373820" w14:textId="77777777" w:rsidR="006D5B5B" w:rsidRPr="00554942" w:rsidRDefault="00801B70" w:rsidP="00554942">
      <w:pPr>
        <w:pStyle w:val="ListParagraph"/>
        <w:numPr>
          <w:ilvl w:val="0"/>
          <w:numId w:val="20"/>
        </w:numPr>
        <w:autoSpaceDE w:val="0"/>
        <w:autoSpaceDN w:val="0"/>
        <w:adjustRightInd w:val="0"/>
        <w:rPr>
          <w:rFonts w:ascii="Ubuntu" w:eastAsia="Batang" w:hAnsi="Ubuntu" w:cs="Arial"/>
          <w:bCs/>
          <w:sz w:val="20"/>
          <w:szCs w:val="20"/>
          <w:lang w:eastAsia="ko-KR"/>
        </w:rPr>
      </w:pPr>
      <w:r w:rsidRPr="00554942">
        <w:rPr>
          <w:rFonts w:ascii="Ubuntu" w:eastAsia="Batang" w:hAnsi="Ubuntu" w:cs="Arial"/>
          <w:bCs/>
          <w:sz w:val="20"/>
          <w:szCs w:val="20"/>
          <w:lang w:eastAsia="ko-KR"/>
        </w:rPr>
        <w:t xml:space="preserve">Analyse and comment on the level of security that has now been introduced </w:t>
      </w:r>
      <w:r w:rsidR="00F01466">
        <w:rPr>
          <w:rFonts w:ascii="Ubuntu" w:eastAsia="Batang" w:hAnsi="Ubuntu" w:cs="Arial"/>
          <w:bCs/>
          <w:sz w:val="20"/>
          <w:szCs w:val="20"/>
          <w:lang w:eastAsia="ko-KR"/>
        </w:rPr>
        <w:t>in</w:t>
      </w:r>
      <w:r w:rsidRPr="00554942">
        <w:rPr>
          <w:rFonts w:ascii="Ubuntu" w:eastAsia="Batang" w:hAnsi="Ubuntu" w:cs="Arial"/>
          <w:bCs/>
          <w:sz w:val="20"/>
          <w:szCs w:val="20"/>
          <w:lang w:eastAsia="ko-KR"/>
        </w:rPr>
        <w:t xml:space="preserve">to </w:t>
      </w:r>
      <w:r w:rsidR="00F01466">
        <w:rPr>
          <w:rFonts w:ascii="Ubuntu" w:eastAsia="Batang" w:hAnsi="Ubuntu" w:cs="Arial"/>
          <w:bCs/>
          <w:sz w:val="20"/>
          <w:szCs w:val="20"/>
          <w:lang w:eastAsia="ko-KR"/>
        </w:rPr>
        <w:t>the</w:t>
      </w:r>
      <w:r w:rsidRPr="00554942">
        <w:rPr>
          <w:rFonts w:ascii="Ubuntu" w:eastAsia="Batang" w:hAnsi="Ubuntu" w:cs="Arial"/>
          <w:bCs/>
          <w:sz w:val="20"/>
          <w:szCs w:val="20"/>
          <w:lang w:eastAsia="ko-KR"/>
        </w:rPr>
        <w:t xml:space="preserve"> </w:t>
      </w:r>
      <w:r w:rsidR="006B0553" w:rsidRPr="00554942">
        <w:rPr>
          <w:rFonts w:ascii="Ubuntu" w:eastAsia="Batang" w:hAnsi="Ubuntu" w:cs="Arial"/>
          <w:bCs/>
          <w:sz w:val="20"/>
          <w:szCs w:val="20"/>
          <w:lang w:eastAsia="ko-KR"/>
        </w:rPr>
        <w:t>Encryption Server System</w:t>
      </w:r>
      <w:r w:rsidR="004D3ED9" w:rsidRPr="00554942">
        <w:rPr>
          <w:rFonts w:ascii="Ubuntu" w:eastAsia="Batang" w:hAnsi="Ubuntu" w:cs="Arial"/>
          <w:bCs/>
          <w:sz w:val="20"/>
          <w:szCs w:val="20"/>
          <w:lang w:eastAsia="ko-KR"/>
        </w:rPr>
        <w:t xml:space="preserve"> i.e. in comparison to previous tasks and an overall assessment with respect to security goals.</w:t>
      </w:r>
      <w:r w:rsidR="00993D19" w:rsidRPr="00554942">
        <w:rPr>
          <w:rFonts w:ascii="Ubuntu" w:eastAsia="Batang" w:hAnsi="Ubuntu" w:cs="Arial"/>
          <w:bCs/>
          <w:sz w:val="20"/>
          <w:szCs w:val="20"/>
          <w:lang w:eastAsia="ko-KR"/>
        </w:rPr>
        <w:t xml:space="preserve"> </w:t>
      </w:r>
      <w:r w:rsidR="00993D19" w:rsidRPr="00554942">
        <w:rPr>
          <w:rFonts w:ascii="Ubuntu" w:eastAsia="Batang" w:hAnsi="Ubuntu" w:cs="Arial"/>
          <w:bCs/>
          <w:color w:val="4F81BD" w:themeColor="accent1"/>
          <w:sz w:val="20"/>
          <w:szCs w:val="20"/>
          <w:lang w:eastAsia="ko-KR"/>
        </w:rPr>
        <w:t>[REPORT]</w:t>
      </w:r>
    </w:p>
    <w:p w14:paraId="7CDE8767" w14:textId="4E5A3D3F" w:rsidR="00A20A62" w:rsidRPr="00B81230" w:rsidRDefault="00A74428" w:rsidP="00B81230">
      <w:pPr>
        <w:autoSpaceDE w:val="0"/>
        <w:autoSpaceDN w:val="0"/>
        <w:adjustRightInd w:val="0"/>
        <w:jc w:val="right"/>
        <w:rPr>
          <w:rFonts w:ascii="Ubuntu" w:eastAsia="Batang" w:hAnsi="Ubuntu" w:cs="Arial"/>
          <w:b/>
          <w:bCs/>
          <w:sz w:val="20"/>
          <w:szCs w:val="20"/>
          <w:lang w:eastAsia="ko-KR"/>
        </w:rPr>
      </w:pPr>
      <w:r w:rsidRPr="00A74428">
        <w:rPr>
          <w:rFonts w:ascii="Ubuntu" w:eastAsia="Batang" w:hAnsi="Ubuntu" w:cs="Arial"/>
          <w:b/>
          <w:bCs/>
          <w:sz w:val="20"/>
          <w:szCs w:val="20"/>
          <w:lang w:eastAsia="ko-KR"/>
        </w:rPr>
        <w:t>3 marks</w:t>
      </w:r>
    </w:p>
    <w:sectPr w:rsidR="00A20A62" w:rsidRPr="00B81230" w:rsidSect="00AD452D">
      <w:headerReference w:type="default" r:id="rId7"/>
      <w:foot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58E94" w14:textId="77777777" w:rsidR="00E10672" w:rsidRDefault="00E10672" w:rsidP="00B2755F">
      <w:r>
        <w:separator/>
      </w:r>
    </w:p>
  </w:endnote>
  <w:endnote w:type="continuationSeparator" w:id="0">
    <w:p w14:paraId="4B32680D" w14:textId="77777777" w:rsidR="00E10672" w:rsidRDefault="00E10672" w:rsidP="00B27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Ubuntu">
    <w:altName w:val="Arial"/>
    <w:charset w:val="00"/>
    <w:family w:val="auto"/>
    <w:pitch w:val="variable"/>
    <w:sig w:usb0="00000001" w:usb1="5000205B" w:usb2="00000000" w:usb3="00000000" w:csb0="0000009F" w:csb1="00000000"/>
  </w:font>
  <w:font w:name="Andale Mono">
    <w:altName w:val="Calibri"/>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MR1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81896"/>
      <w:docPartObj>
        <w:docPartGallery w:val="Page Numbers (Bottom of Page)"/>
        <w:docPartUnique/>
      </w:docPartObj>
    </w:sdtPr>
    <w:sdtEndPr/>
    <w:sdtContent>
      <w:sdt>
        <w:sdtPr>
          <w:id w:val="565050477"/>
          <w:docPartObj>
            <w:docPartGallery w:val="Page Numbers (Top of Page)"/>
            <w:docPartUnique/>
          </w:docPartObj>
        </w:sdtPr>
        <w:sdtEndPr/>
        <w:sdtContent>
          <w:p w14:paraId="78CC0708" w14:textId="326C917F" w:rsidR="00C61EC6" w:rsidRDefault="00C61EC6">
            <w:pPr>
              <w:pStyle w:val="Footer"/>
              <w:jc w:val="center"/>
            </w:pPr>
            <w:r>
              <w:t xml:space="preserve">Page </w:t>
            </w:r>
            <w:r>
              <w:rPr>
                <w:b/>
              </w:rPr>
              <w:fldChar w:fldCharType="begin"/>
            </w:r>
            <w:r>
              <w:rPr>
                <w:b/>
              </w:rPr>
              <w:instrText xml:space="preserve"> PAGE </w:instrText>
            </w:r>
            <w:r>
              <w:rPr>
                <w:b/>
              </w:rPr>
              <w:fldChar w:fldCharType="separate"/>
            </w:r>
            <w:r w:rsidR="00B81230">
              <w:rPr>
                <w:b/>
                <w:noProof/>
              </w:rPr>
              <w:t>4</w:t>
            </w:r>
            <w:r>
              <w:rPr>
                <w:b/>
              </w:rPr>
              <w:fldChar w:fldCharType="end"/>
            </w:r>
            <w:r>
              <w:t xml:space="preserve"> of </w:t>
            </w:r>
            <w:r>
              <w:rPr>
                <w:b/>
              </w:rPr>
              <w:fldChar w:fldCharType="begin"/>
            </w:r>
            <w:r>
              <w:rPr>
                <w:b/>
              </w:rPr>
              <w:instrText xml:space="preserve"> NUMPAGES  </w:instrText>
            </w:r>
            <w:r>
              <w:rPr>
                <w:b/>
              </w:rPr>
              <w:fldChar w:fldCharType="separate"/>
            </w:r>
            <w:r w:rsidR="00B81230">
              <w:rPr>
                <w:b/>
                <w:noProof/>
              </w:rPr>
              <w:t>4</w:t>
            </w:r>
            <w:r>
              <w:rPr>
                <w:b/>
              </w:rPr>
              <w:fldChar w:fldCharType="end"/>
            </w:r>
          </w:p>
        </w:sdtContent>
      </w:sdt>
    </w:sdtContent>
  </w:sdt>
  <w:p w14:paraId="4636A8E7" w14:textId="77777777" w:rsidR="00C61EC6" w:rsidRDefault="00C61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A466A" w14:textId="77777777" w:rsidR="00E10672" w:rsidRDefault="00E10672" w:rsidP="00B2755F">
      <w:r>
        <w:separator/>
      </w:r>
    </w:p>
  </w:footnote>
  <w:footnote w:type="continuationSeparator" w:id="0">
    <w:p w14:paraId="58CEB164" w14:textId="77777777" w:rsidR="00E10672" w:rsidRDefault="00E10672" w:rsidP="00B2755F">
      <w:r>
        <w:continuationSeparator/>
      </w:r>
    </w:p>
  </w:footnote>
  <w:footnote w:id="1">
    <w:p w14:paraId="557C28C3" w14:textId="6287FA3C" w:rsidR="00C61EC6" w:rsidRPr="00A250FE" w:rsidRDefault="00C61EC6">
      <w:pPr>
        <w:pStyle w:val="FootnoteText"/>
        <w:rPr>
          <w:rFonts w:ascii="Ubuntu" w:hAnsi="Ubuntu"/>
          <w:sz w:val="18"/>
          <w:szCs w:val="18"/>
          <w:lang w:val="en-US"/>
        </w:rPr>
      </w:pPr>
      <w:r w:rsidRPr="00A250FE">
        <w:rPr>
          <w:rStyle w:val="FootnoteReference"/>
          <w:rFonts w:ascii="Ubuntu" w:hAnsi="Ubuntu"/>
          <w:sz w:val="18"/>
          <w:szCs w:val="18"/>
        </w:rPr>
        <w:footnoteRef/>
      </w:r>
      <w:r w:rsidRPr="00A250FE">
        <w:rPr>
          <w:rFonts w:ascii="Ubuntu" w:hAnsi="Ubuntu"/>
          <w:sz w:val="18"/>
          <w:szCs w:val="18"/>
        </w:rPr>
        <w:t xml:space="preserve"> </w:t>
      </w:r>
      <w:r>
        <w:rPr>
          <w:rFonts w:ascii="Ubuntu" w:hAnsi="Ubuntu"/>
          <w:sz w:val="18"/>
          <w:szCs w:val="18"/>
          <w:lang w:val="en-US"/>
        </w:rPr>
        <w:t>A s</w:t>
      </w:r>
      <w:r w:rsidRPr="00A250FE">
        <w:rPr>
          <w:rFonts w:ascii="Ubuntu" w:hAnsi="Ubuntu"/>
          <w:sz w:val="18"/>
          <w:szCs w:val="18"/>
          <w:lang w:val="en-US"/>
        </w:rPr>
        <w:t xml:space="preserve">ample text file </w:t>
      </w:r>
      <w:r>
        <w:rPr>
          <w:rFonts w:ascii="Ubuntu" w:hAnsi="Ubuntu"/>
          <w:sz w:val="18"/>
          <w:szCs w:val="18"/>
          <w:lang w:val="en-US"/>
        </w:rPr>
        <w:t xml:space="preserve">is </w:t>
      </w:r>
      <w:r w:rsidRPr="00A250FE">
        <w:rPr>
          <w:rFonts w:ascii="Ubuntu" w:hAnsi="Ubuntu"/>
          <w:sz w:val="18"/>
          <w:szCs w:val="18"/>
          <w:lang w:val="en-US"/>
        </w:rPr>
        <w:t>provided in the assignment</w:t>
      </w:r>
      <w:r>
        <w:rPr>
          <w:rFonts w:ascii="Ubuntu" w:hAnsi="Ubuntu"/>
          <w:sz w:val="18"/>
          <w:szCs w:val="18"/>
          <w:lang w:val="en-US"/>
        </w:rPr>
        <w:t xml:space="preserve"> code</w:t>
      </w:r>
      <w:r w:rsidRPr="00A250FE">
        <w:rPr>
          <w:rFonts w:ascii="Ubuntu" w:hAnsi="Ubuntu"/>
          <w:sz w:val="18"/>
          <w:szCs w:val="18"/>
          <w:lang w:val="en-US"/>
        </w:rPr>
        <w:t xml:space="preserve">’s </w:t>
      </w:r>
      <w:r w:rsidRPr="0085689C">
        <w:rPr>
          <w:rFonts w:ascii="Ubuntu" w:hAnsi="Ubuntu"/>
          <w:i/>
          <w:sz w:val="18"/>
          <w:szCs w:val="18"/>
          <w:lang w:val="en-US"/>
        </w:rPr>
        <w:t xml:space="preserve">Files </w:t>
      </w:r>
      <w:r w:rsidRPr="00A250FE">
        <w:rPr>
          <w:rFonts w:ascii="Ubuntu" w:hAnsi="Ubuntu"/>
          <w:sz w:val="18"/>
          <w:szCs w:val="18"/>
          <w:lang w:val="en-US"/>
        </w:rPr>
        <w:t xml:space="preserve">folder </w:t>
      </w:r>
      <w:r>
        <w:rPr>
          <w:rFonts w:ascii="Ubuntu" w:hAnsi="Ubuntu"/>
          <w:sz w:val="18"/>
          <w:szCs w:val="18"/>
          <w:lang w:val="en-US"/>
        </w:rPr>
        <w:t>(Plain.txt)</w:t>
      </w:r>
      <w:r w:rsidRPr="00A250FE">
        <w:rPr>
          <w:rFonts w:ascii="Ubuntu" w:hAnsi="Ubuntu"/>
          <w:sz w:val="18"/>
          <w:szCs w:val="18"/>
          <w:lang w:val="en-US"/>
        </w:rPr>
        <w:t>.</w:t>
      </w:r>
    </w:p>
  </w:footnote>
  <w:footnote w:id="2">
    <w:p w14:paraId="47CAB87C" w14:textId="52255F10" w:rsidR="00C61EC6" w:rsidRPr="00DD755D" w:rsidRDefault="00C61EC6">
      <w:pPr>
        <w:pStyle w:val="FootnoteText"/>
        <w:rPr>
          <w:rFonts w:ascii="Ubuntu" w:hAnsi="Ubuntu"/>
          <w:sz w:val="20"/>
          <w:szCs w:val="20"/>
          <w:lang w:val="en-US"/>
        </w:rPr>
      </w:pPr>
      <w:r w:rsidRPr="00DD755D">
        <w:rPr>
          <w:rStyle w:val="FootnoteReference"/>
          <w:rFonts w:ascii="Ubuntu" w:hAnsi="Ubuntu"/>
          <w:sz w:val="18"/>
          <w:szCs w:val="20"/>
        </w:rPr>
        <w:footnoteRef/>
      </w:r>
      <w:r w:rsidRPr="00DD755D">
        <w:rPr>
          <w:rFonts w:ascii="Ubuntu" w:hAnsi="Ubuntu"/>
          <w:sz w:val="18"/>
          <w:szCs w:val="20"/>
        </w:rPr>
        <w:t xml:space="preserve"> </w:t>
      </w:r>
      <w:r w:rsidRPr="00DD755D">
        <w:rPr>
          <w:rFonts w:ascii="Ubuntu" w:hAnsi="Ubuntu"/>
          <w:sz w:val="18"/>
          <w:szCs w:val="20"/>
          <w:lang w:val="en-US"/>
        </w:rPr>
        <w:t>The file encryption at the server is already implemented through a Password Based Encryption technique that uses a hardcoded server password. Storage is not</w:t>
      </w:r>
      <w:r>
        <w:rPr>
          <w:rFonts w:ascii="Ubuntu" w:hAnsi="Ubuntu"/>
          <w:sz w:val="18"/>
          <w:szCs w:val="20"/>
          <w:lang w:val="en-US"/>
        </w:rPr>
        <w:t xml:space="preserve"> -</w:t>
      </w:r>
      <w:r w:rsidRPr="00DD755D">
        <w:rPr>
          <w:rFonts w:ascii="Ubuntu" w:hAnsi="Ubuntu"/>
          <w:sz w:val="18"/>
          <w:szCs w:val="20"/>
          <w:lang w:val="en-US"/>
        </w:rPr>
        <w:t xml:space="preserve"> and does not </w:t>
      </w:r>
      <w:r>
        <w:rPr>
          <w:rFonts w:ascii="Ubuntu" w:hAnsi="Ubuntu"/>
          <w:sz w:val="18"/>
          <w:szCs w:val="20"/>
          <w:lang w:val="en-US"/>
        </w:rPr>
        <w:t xml:space="preserve">- </w:t>
      </w:r>
      <w:r w:rsidRPr="00DD755D">
        <w:rPr>
          <w:rFonts w:ascii="Ubuntu" w:hAnsi="Ubuntu"/>
          <w:sz w:val="18"/>
          <w:szCs w:val="20"/>
          <w:lang w:val="en-US"/>
        </w:rPr>
        <w:t>need to be implemented.</w:t>
      </w:r>
    </w:p>
  </w:footnote>
  <w:footnote w:id="3">
    <w:p w14:paraId="1734B222" w14:textId="77777777" w:rsidR="00C61EC6" w:rsidRPr="00E16F12" w:rsidRDefault="00C61EC6">
      <w:pPr>
        <w:pStyle w:val="FootnoteText"/>
        <w:rPr>
          <w:lang w:val="en-US"/>
        </w:rPr>
      </w:pPr>
      <w:r w:rsidRPr="00A250FE">
        <w:rPr>
          <w:rStyle w:val="FootnoteReference"/>
          <w:rFonts w:ascii="Ubuntu" w:hAnsi="Ubuntu"/>
          <w:sz w:val="18"/>
          <w:szCs w:val="18"/>
        </w:rPr>
        <w:footnoteRef/>
      </w:r>
      <w:r w:rsidRPr="00A250FE">
        <w:rPr>
          <w:rFonts w:ascii="Ubuntu" w:hAnsi="Ubuntu"/>
          <w:sz w:val="18"/>
          <w:szCs w:val="18"/>
        </w:rPr>
        <w:t xml:space="preserve"> </w:t>
      </w:r>
      <w:r w:rsidRPr="00A250FE">
        <w:rPr>
          <w:rFonts w:ascii="Ubuntu" w:hAnsi="Ubuntu"/>
          <w:sz w:val="18"/>
          <w:szCs w:val="18"/>
          <w:lang w:val="en-US"/>
        </w:rPr>
        <w:t xml:space="preserve">The basic version of the Encryption Server Systems is provided to you as a NetBeans project named </w:t>
      </w:r>
      <w:proofErr w:type="spellStart"/>
      <w:r w:rsidRPr="0014614E">
        <w:rPr>
          <w:rFonts w:ascii="Andale Mono" w:hAnsi="Andale Mono"/>
          <w:sz w:val="18"/>
          <w:szCs w:val="18"/>
          <w:lang w:val="en-US"/>
        </w:rPr>
        <w:t>BasicESS</w:t>
      </w:r>
      <w:proofErr w:type="spellEnd"/>
      <w:r w:rsidRPr="00A250FE">
        <w:rPr>
          <w:rFonts w:ascii="Ubuntu" w:hAnsi="Ubuntu"/>
          <w:sz w:val="18"/>
          <w:szCs w:val="18"/>
          <w:lang w:val="en-US"/>
        </w:rPr>
        <w:t>.</w:t>
      </w:r>
    </w:p>
  </w:footnote>
  <w:footnote w:id="4">
    <w:p w14:paraId="7297F6AB" w14:textId="4B3F7B87" w:rsidR="00712251" w:rsidRPr="00BD78E6" w:rsidRDefault="00712251">
      <w:pPr>
        <w:pStyle w:val="FootnoteText"/>
        <w:rPr>
          <w:rFonts w:ascii="Ubuntu" w:hAnsi="Ubuntu"/>
          <w:lang w:val="en-US"/>
        </w:rPr>
      </w:pPr>
      <w:r w:rsidRPr="00BD78E6">
        <w:rPr>
          <w:rStyle w:val="FootnoteReference"/>
          <w:rFonts w:ascii="Ubuntu" w:hAnsi="Ubuntu"/>
          <w:sz w:val="18"/>
        </w:rPr>
        <w:footnoteRef/>
      </w:r>
      <w:r w:rsidRPr="00BD78E6">
        <w:rPr>
          <w:rFonts w:ascii="Ubuntu" w:hAnsi="Ubuntu"/>
          <w:sz w:val="18"/>
        </w:rPr>
        <w:t xml:space="preserve"> </w:t>
      </w:r>
      <w:r w:rsidRPr="00BD78E6">
        <w:rPr>
          <w:rFonts w:ascii="Ubuntu" w:hAnsi="Ubuntu"/>
          <w:sz w:val="18"/>
          <w:lang w:val="en-US"/>
        </w:rPr>
        <w:t xml:space="preserve">You do not need to authenticate i.e. you can start from the </w:t>
      </w:r>
      <w:proofErr w:type="spellStart"/>
      <w:r w:rsidRPr="00BD78E6">
        <w:rPr>
          <w:rFonts w:ascii="Ubuntu" w:hAnsi="Ubuntu"/>
          <w:sz w:val="18"/>
          <w:lang w:val="en-US"/>
        </w:rPr>
        <w:t>BasicESS</w:t>
      </w:r>
      <w:proofErr w:type="spellEnd"/>
      <w:r w:rsidRPr="00BD78E6">
        <w:rPr>
          <w:rFonts w:ascii="Ubuntu" w:hAnsi="Ubuntu"/>
          <w:sz w:val="18"/>
          <w:lang w:val="en-US"/>
        </w:rPr>
        <w:t xml:space="preserve"> project. If you want, you are free to extend ESSTask2 or ESSTask3 to implement this task.</w:t>
      </w:r>
    </w:p>
  </w:footnote>
  <w:footnote w:id="5">
    <w:p w14:paraId="5BA28E67" w14:textId="77777777" w:rsidR="00C61EC6" w:rsidRPr="00CC7146" w:rsidRDefault="00C61EC6">
      <w:pPr>
        <w:pStyle w:val="FootnoteText"/>
        <w:rPr>
          <w:rFonts w:ascii="Ubuntu" w:hAnsi="Ubuntu"/>
          <w:sz w:val="18"/>
          <w:szCs w:val="18"/>
          <w:lang w:val="en-US"/>
        </w:rPr>
      </w:pPr>
      <w:r w:rsidRPr="00CC7146">
        <w:rPr>
          <w:rStyle w:val="FootnoteReference"/>
          <w:rFonts w:ascii="Ubuntu" w:hAnsi="Ubuntu"/>
          <w:sz w:val="18"/>
          <w:szCs w:val="18"/>
        </w:rPr>
        <w:footnoteRef/>
      </w:r>
      <w:r w:rsidRPr="00CC7146">
        <w:rPr>
          <w:rFonts w:ascii="Ubuntu" w:hAnsi="Ubuntu"/>
          <w:sz w:val="18"/>
          <w:szCs w:val="18"/>
        </w:rPr>
        <w:t xml:space="preserve"> </w:t>
      </w:r>
      <w:r w:rsidRPr="00CC7146">
        <w:rPr>
          <w:rFonts w:ascii="Ubuntu" w:hAnsi="Ubuntu"/>
          <w:sz w:val="18"/>
          <w:szCs w:val="18"/>
          <w:lang w:val="en-US"/>
        </w:rPr>
        <w:t xml:space="preserve">For your convenience, name the </w:t>
      </w:r>
      <w:proofErr w:type="spellStart"/>
      <w:r w:rsidRPr="00CC7146">
        <w:rPr>
          <w:rFonts w:ascii="Ubuntu" w:hAnsi="Ubuntu"/>
          <w:sz w:val="18"/>
          <w:szCs w:val="18"/>
          <w:lang w:val="en-US"/>
        </w:rPr>
        <w:t>keystores</w:t>
      </w:r>
      <w:proofErr w:type="spellEnd"/>
      <w:r w:rsidRPr="00CC7146">
        <w:rPr>
          <w:rFonts w:ascii="Ubuntu" w:hAnsi="Ubuntu"/>
          <w:sz w:val="18"/>
          <w:szCs w:val="18"/>
          <w:lang w:val="en-US"/>
        </w:rPr>
        <w:t>: ca-</w:t>
      </w:r>
      <w:proofErr w:type="spellStart"/>
      <w:r w:rsidRPr="00CC7146">
        <w:rPr>
          <w:rFonts w:ascii="Ubuntu" w:hAnsi="Ubuntu"/>
          <w:sz w:val="18"/>
          <w:szCs w:val="18"/>
          <w:lang w:val="en-US"/>
        </w:rPr>
        <w:t>keystore</w:t>
      </w:r>
      <w:proofErr w:type="spellEnd"/>
      <w:r w:rsidRPr="00CC7146">
        <w:rPr>
          <w:rFonts w:ascii="Ubuntu" w:hAnsi="Ubuntu"/>
          <w:sz w:val="18"/>
          <w:szCs w:val="18"/>
          <w:lang w:val="en-US"/>
        </w:rPr>
        <w:t xml:space="preserve">, </w:t>
      </w:r>
      <w:proofErr w:type="spellStart"/>
      <w:r w:rsidRPr="00CC7146">
        <w:rPr>
          <w:rFonts w:ascii="Ubuntu" w:hAnsi="Ubuntu"/>
          <w:sz w:val="18"/>
          <w:szCs w:val="18"/>
          <w:lang w:val="en-US"/>
        </w:rPr>
        <w:t>es-keystore</w:t>
      </w:r>
      <w:proofErr w:type="spellEnd"/>
      <w:r w:rsidRPr="00CC7146">
        <w:rPr>
          <w:rFonts w:ascii="Ubuntu" w:hAnsi="Ubuntu"/>
          <w:sz w:val="18"/>
          <w:szCs w:val="18"/>
          <w:lang w:val="en-US"/>
        </w:rPr>
        <w:t xml:space="preserve"> and cl-</w:t>
      </w:r>
      <w:proofErr w:type="spellStart"/>
      <w:r w:rsidRPr="00CC7146">
        <w:rPr>
          <w:rFonts w:ascii="Ubuntu" w:hAnsi="Ubuntu"/>
          <w:sz w:val="18"/>
          <w:szCs w:val="18"/>
          <w:lang w:val="en-US"/>
        </w:rPr>
        <w:t>keystore</w:t>
      </w:r>
      <w:proofErr w:type="spellEnd"/>
      <w:r w:rsidRPr="00CC7146">
        <w:rPr>
          <w:rFonts w:ascii="Ubuntu" w:hAnsi="Ubuntu"/>
          <w:sz w:val="18"/>
          <w:szCs w:val="18"/>
          <w:lang w:val="en-US"/>
        </w:rPr>
        <w:t>.</w:t>
      </w:r>
    </w:p>
  </w:footnote>
  <w:footnote w:id="6">
    <w:p w14:paraId="063DED46" w14:textId="08DDDE5B" w:rsidR="00C61EC6" w:rsidRPr="00CC7146" w:rsidRDefault="00C61EC6">
      <w:pPr>
        <w:pStyle w:val="FootnoteText"/>
        <w:rPr>
          <w:rFonts w:ascii="Ubuntu" w:hAnsi="Ubuntu"/>
          <w:sz w:val="18"/>
          <w:szCs w:val="18"/>
          <w:lang w:val="en-US"/>
        </w:rPr>
      </w:pPr>
      <w:r w:rsidRPr="00CC7146">
        <w:rPr>
          <w:rStyle w:val="FootnoteReference"/>
          <w:rFonts w:ascii="Ubuntu" w:hAnsi="Ubuntu"/>
          <w:sz w:val="18"/>
          <w:szCs w:val="18"/>
        </w:rPr>
        <w:footnoteRef/>
      </w:r>
      <w:r w:rsidRPr="00CC7146">
        <w:rPr>
          <w:rFonts w:ascii="Ubuntu" w:hAnsi="Ubuntu"/>
          <w:sz w:val="18"/>
          <w:szCs w:val="18"/>
        </w:rPr>
        <w:t xml:space="preserve"> At this point the CL does not have a signed certificate for making the </w:t>
      </w:r>
      <w:ins w:id="1" w:author="Saad Liaquat Kiani" w:date="2013-01-24T23:24:00Z">
        <w:r>
          <w:rPr>
            <w:rFonts w:ascii="Ubuntu" w:hAnsi="Ubuntu"/>
            <w:sz w:val="18"/>
            <w:szCs w:val="18"/>
          </w:rPr>
          <w:t xml:space="preserve">fully authenticated </w:t>
        </w:r>
      </w:ins>
      <w:r w:rsidRPr="00CC7146">
        <w:rPr>
          <w:rFonts w:ascii="Ubuntu" w:hAnsi="Ubuntu"/>
          <w:sz w:val="18"/>
          <w:szCs w:val="18"/>
        </w:rPr>
        <w:t xml:space="preserve">SSL connection. </w:t>
      </w:r>
    </w:p>
  </w:footnote>
  <w:footnote w:id="7">
    <w:p w14:paraId="10C44078" w14:textId="77777777" w:rsidR="00C61EC6" w:rsidRPr="00273C74" w:rsidRDefault="00C61EC6">
      <w:pPr>
        <w:pStyle w:val="FootnoteText"/>
        <w:rPr>
          <w:lang w:val="en-US"/>
        </w:rPr>
      </w:pPr>
      <w:r w:rsidRPr="00CC7146">
        <w:rPr>
          <w:rStyle w:val="FootnoteReference"/>
          <w:rFonts w:ascii="Ubuntu" w:hAnsi="Ubuntu"/>
          <w:sz w:val="18"/>
          <w:szCs w:val="18"/>
        </w:rPr>
        <w:footnoteRef/>
      </w:r>
      <w:r w:rsidRPr="00CC7146">
        <w:rPr>
          <w:rFonts w:ascii="Ubuntu" w:hAnsi="Ubuntu"/>
          <w:sz w:val="18"/>
          <w:szCs w:val="18"/>
        </w:rPr>
        <w:t xml:space="preserve"> </w:t>
      </w:r>
      <w:r w:rsidRPr="00CC7146">
        <w:rPr>
          <w:rFonts w:ascii="Ubuntu" w:hAnsi="Ubuntu"/>
          <w:sz w:val="18"/>
          <w:szCs w:val="18"/>
          <w:lang w:val="en-US"/>
        </w:rPr>
        <w:t>It is up to you if you want to send the password in clear or hashed.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9CE43" w14:textId="532637B4" w:rsidR="00C61EC6" w:rsidRPr="00A44735" w:rsidRDefault="00C61EC6" w:rsidP="00A44735">
    <w:pPr>
      <w:keepNext/>
      <w:spacing w:before="240" w:after="60"/>
      <w:outlineLvl w:val="2"/>
      <w:rPr>
        <w:rFonts w:ascii="Arial" w:hAnsi="Arial" w:cs="Arial"/>
        <w:b/>
        <w:bCs/>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7294"/>
    <w:multiLevelType w:val="hybridMultilevel"/>
    <w:tmpl w:val="DCEAB5D4"/>
    <w:lvl w:ilvl="0" w:tplc="04090001">
      <w:start w:val="1"/>
      <w:numFmt w:val="bullet"/>
      <w:lvlText w:val=""/>
      <w:lvlJc w:val="left"/>
      <w:pPr>
        <w:tabs>
          <w:tab w:val="num" w:pos="1080"/>
        </w:tabs>
        <w:ind w:left="1080" w:hanging="360"/>
      </w:pPr>
      <w:rPr>
        <w:rFonts w:ascii="Symbol" w:hAnsi="Symbol" w:hint="default"/>
      </w:rPr>
    </w:lvl>
    <w:lvl w:ilvl="1" w:tplc="04090015">
      <w:start w:val="1"/>
      <w:numFmt w:val="upperLetter"/>
      <w:lvlText w:val="%2."/>
      <w:lvlJc w:val="left"/>
      <w:pPr>
        <w:tabs>
          <w:tab w:val="num" w:pos="1800"/>
        </w:tabs>
        <w:ind w:left="1800" w:hanging="360"/>
      </w:pPr>
    </w:lvl>
    <w:lvl w:ilvl="2" w:tplc="065AE7AA">
      <w:numFmt w:val="bullet"/>
      <w:lvlText w:val="•"/>
      <w:lvlJc w:val="left"/>
      <w:pPr>
        <w:ind w:left="2520" w:hanging="360"/>
      </w:pPr>
      <w:rPr>
        <w:rFonts w:ascii="Arial" w:eastAsia="Times New Roman" w:hAnsi="Arial" w:cs="Aria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0D32DD"/>
    <w:multiLevelType w:val="hybridMultilevel"/>
    <w:tmpl w:val="81728836"/>
    <w:lvl w:ilvl="0" w:tplc="DA50C844">
      <w:start w:val="2"/>
      <w:numFmt w:val="upperLetter"/>
      <w:lvlText w:val="%1."/>
      <w:lvlJc w:val="left"/>
      <w:pPr>
        <w:tabs>
          <w:tab w:val="num" w:pos="360"/>
        </w:tabs>
        <w:ind w:left="360" w:hanging="360"/>
      </w:pPr>
      <w:rPr>
        <w:rFonts w:hint="default"/>
      </w:rPr>
    </w:lvl>
    <w:lvl w:ilvl="1" w:tplc="DF9E51E6">
      <w:start w:val="8"/>
      <w:numFmt w:val="decimal"/>
      <w:lvlText w:val="%2"/>
      <w:lvlJc w:val="left"/>
      <w:pPr>
        <w:tabs>
          <w:tab w:val="num" w:pos="1080"/>
        </w:tabs>
        <w:ind w:left="1080" w:hanging="360"/>
      </w:pPr>
      <w:rPr>
        <w:rFonts w:hint="default"/>
        <w:b/>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EEB6DAE"/>
    <w:multiLevelType w:val="hybridMultilevel"/>
    <w:tmpl w:val="E07EF104"/>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7833A6"/>
    <w:multiLevelType w:val="multilevel"/>
    <w:tmpl w:val="8FA65ACC"/>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6B06F6"/>
    <w:multiLevelType w:val="hybridMultilevel"/>
    <w:tmpl w:val="572A72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E030A21"/>
    <w:multiLevelType w:val="hybridMultilevel"/>
    <w:tmpl w:val="6F8228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BB32D0"/>
    <w:multiLevelType w:val="hybridMultilevel"/>
    <w:tmpl w:val="3DBE2F2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A497BA7"/>
    <w:multiLevelType w:val="hybridMultilevel"/>
    <w:tmpl w:val="94B0BF34"/>
    <w:lvl w:ilvl="0" w:tplc="D390F306">
      <w:start w:val="1"/>
      <w:numFmt w:val="upperLetter"/>
      <w:lvlText w:val="%1."/>
      <w:lvlJc w:val="left"/>
      <w:pPr>
        <w:tabs>
          <w:tab w:val="num" w:pos="360"/>
        </w:tabs>
        <w:ind w:left="360" w:hanging="360"/>
      </w:pPr>
      <w:rPr>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E6C344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0179C3"/>
    <w:multiLevelType w:val="hybridMultilevel"/>
    <w:tmpl w:val="F3EE9B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C2491"/>
    <w:multiLevelType w:val="hybridMultilevel"/>
    <w:tmpl w:val="F3EE9B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940B1"/>
    <w:multiLevelType w:val="hybridMultilevel"/>
    <w:tmpl w:val="C8B8BC36"/>
    <w:lvl w:ilvl="0" w:tplc="1E18F98E">
      <w:start w:val="2"/>
      <w:numFmt w:val="upperLetter"/>
      <w:lvlText w:val="%1."/>
      <w:lvlJc w:val="left"/>
      <w:pPr>
        <w:tabs>
          <w:tab w:val="num" w:pos="360"/>
        </w:tabs>
        <w:ind w:left="360" w:hanging="360"/>
      </w:pPr>
      <w:rPr>
        <w:rFonts w:hint="default"/>
        <w:b/>
      </w:rPr>
    </w:lvl>
    <w:lvl w:ilvl="1" w:tplc="0809000F">
      <w:start w:val="1"/>
      <w:numFmt w:val="decimal"/>
      <w:lvlText w:val="%2."/>
      <w:lvlJc w:val="left"/>
      <w:pPr>
        <w:tabs>
          <w:tab w:val="num" w:pos="1080"/>
        </w:tabs>
        <w:ind w:left="1080" w:hanging="360"/>
      </w:pPr>
      <w:rPr>
        <w:rFonts w:hint="default"/>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3FA4A9A"/>
    <w:multiLevelType w:val="hybridMultilevel"/>
    <w:tmpl w:val="1D0E01A0"/>
    <w:lvl w:ilvl="0" w:tplc="C548D80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90FFA"/>
    <w:multiLevelType w:val="hybridMultilevel"/>
    <w:tmpl w:val="37A897DA"/>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4" w15:restartNumberingAfterBreak="0">
    <w:nsid w:val="360E7DCC"/>
    <w:multiLevelType w:val="hybridMultilevel"/>
    <w:tmpl w:val="C206E6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250193"/>
    <w:multiLevelType w:val="hybridMultilevel"/>
    <w:tmpl w:val="0BC4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208D3"/>
    <w:multiLevelType w:val="multilevel"/>
    <w:tmpl w:val="D318CB9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1006F9F"/>
    <w:multiLevelType w:val="hybridMultilevel"/>
    <w:tmpl w:val="F3EE9B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382313"/>
    <w:multiLevelType w:val="hybridMultilevel"/>
    <w:tmpl w:val="A11E6B2C"/>
    <w:lvl w:ilvl="0" w:tplc="114005EE">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E66E31"/>
    <w:multiLevelType w:val="hybridMultilevel"/>
    <w:tmpl w:val="2CAAE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35325E"/>
    <w:multiLevelType w:val="hybridMultilevel"/>
    <w:tmpl w:val="08F4D96A"/>
    <w:lvl w:ilvl="0" w:tplc="04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7E061C9"/>
    <w:multiLevelType w:val="hybridMultilevel"/>
    <w:tmpl w:val="25C69338"/>
    <w:lvl w:ilvl="0" w:tplc="D9B45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0378F1"/>
    <w:multiLevelType w:val="hybridMultilevel"/>
    <w:tmpl w:val="11AA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032D5B"/>
    <w:multiLevelType w:val="hybridMultilevel"/>
    <w:tmpl w:val="4268FE4A"/>
    <w:lvl w:ilvl="0" w:tplc="08090015">
      <w:start w:val="1"/>
      <w:numFmt w:val="upperLetter"/>
      <w:lvlText w:val="%1."/>
      <w:lvlJc w:val="left"/>
      <w:pPr>
        <w:ind w:left="400" w:hanging="360"/>
      </w:pPr>
    </w:lvl>
    <w:lvl w:ilvl="1" w:tplc="08090019" w:tentative="1">
      <w:start w:val="1"/>
      <w:numFmt w:val="lowerLetter"/>
      <w:lvlText w:val="%2."/>
      <w:lvlJc w:val="left"/>
      <w:pPr>
        <w:ind w:left="1120" w:hanging="360"/>
      </w:pPr>
    </w:lvl>
    <w:lvl w:ilvl="2" w:tplc="0809001B" w:tentative="1">
      <w:start w:val="1"/>
      <w:numFmt w:val="lowerRoman"/>
      <w:lvlText w:val="%3."/>
      <w:lvlJc w:val="right"/>
      <w:pPr>
        <w:ind w:left="1840" w:hanging="180"/>
      </w:pPr>
    </w:lvl>
    <w:lvl w:ilvl="3" w:tplc="0809000F" w:tentative="1">
      <w:start w:val="1"/>
      <w:numFmt w:val="decimal"/>
      <w:lvlText w:val="%4."/>
      <w:lvlJc w:val="left"/>
      <w:pPr>
        <w:ind w:left="2560" w:hanging="360"/>
      </w:pPr>
    </w:lvl>
    <w:lvl w:ilvl="4" w:tplc="08090019" w:tentative="1">
      <w:start w:val="1"/>
      <w:numFmt w:val="lowerLetter"/>
      <w:lvlText w:val="%5."/>
      <w:lvlJc w:val="left"/>
      <w:pPr>
        <w:ind w:left="3280" w:hanging="360"/>
      </w:pPr>
    </w:lvl>
    <w:lvl w:ilvl="5" w:tplc="0809001B" w:tentative="1">
      <w:start w:val="1"/>
      <w:numFmt w:val="lowerRoman"/>
      <w:lvlText w:val="%6."/>
      <w:lvlJc w:val="right"/>
      <w:pPr>
        <w:ind w:left="4000" w:hanging="180"/>
      </w:pPr>
    </w:lvl>
    <w:lvl w:ilvl="6" w:tplc="0809000F" w:tentative="1">
      <w:start w:val="1"/>
      <w:numFmt w:val="decimal"/>
      <w:lvlText w:val="%7."/>
      <w:lvlJc w:val="left"/>
      <w:pPr>
        <w:ind w:left="4720" w:hanging="360"/>
      </w:pPr>
    </w:lvl>
    <w:lvl w:ilvl="7" w:tplc="08090019" w:tentative="1">
      <w:start w:val="1"/>
      <w:numFmt w:val="lowerLetter"/>
      <w:lvlText w:val="%8."/>
      <w:lvlJc w:val="left"/>
      <w:pPr>
        <w:ind w:left="5440" w:hanging="360"/>
      </w:pPr>
    </w:lvl>
    <w:lvl w:ilvl="8" w:tplc="0809001B" w:tentative="1">
      <w:start w:val="1"/>
      <w:numFmt w:val="lowerRoman"/>
      <w:lvlText w:val="%9."/>
      <w:lvlJc w:val="right"/>
      <w:pPr>
        <w:ind w:left="6160" w:hanging="180"/>
      </w:pPr>
    </w:lvl>
  </w:abstractNum>
  <w:abstractNum w:abstractNumId="24" w15:restartNumberingAfterBreak="0">
    <w:nsid w:val="6B445C21"/>
    <w:multiLevelType w:val="multilevel"/>
    <w:tmpl w:val="8FA65ACC"/>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850B94"/>
    <w:multiLevelType w:val="hybridMultilevel"/>
    <w:tmpl w:val="F3EE9B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AF5C02"/>
    <w:multiLevelType w:val="hybridMultilevel"/>
    <w:tmpl w:val="194825C4"/>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27" w15:restartNumberingAfterBreak="0">
    <w:nsid w:val="6DB8770C"/>
    <w:multiLevelType w:val="hybridMultilevel"/>
    <w:tmpl w:val="ABB6E4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E1F5B76"/>
    <w:multiLevelType w:val="hybridMultilevel"/>
    <w:tmpl w:val="F3EE9B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EF08D1"/>
    <w:multiLevelType w:val="hybridMultilevel"/>
    <w:tmpl w:val="126C29EA"/>
    <w:lvl w:ilvl="0" w:tplc="8946B632">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53571A"/>
    <w:multiLevelType w:val="hybridMultilevel"/>
    <w:tmpl w:val="8F1466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76515552"/>
    <w:multiLevelType w:val="hybridMultilevel"/>
    <w:tmpl w:val="385A5648"/>
    <w:lvl w:ilvl="0" w:tplc="60D0996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0B3C13"/>
    <w:multiLevelType w:val="hybridMultilevel"/>
    <w:tmpl w:val="59627A90"/>
    <w:lvl w:ilvl="0" w:tplc="57AE308E">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6"/>
  </w:num>
  <w:num w:numId="4">
    <w:abstractNumId w:val="7"/>
  </w:num>
  <w:num w:numId="5">
    <w:abstractNumId w:val="11"/>
  </w:num>
  <w:num w:numId="6">
    <w:abstractNumId w:val="4"/>
  </w:num>
  <w:num w:numId="7">
    <w:abstractNumId w:val="19"/>
  </w:num>
  <w:num w:numId="8">
    <w:abstractNumId w:val="8"/>
  </w:num>
  <w:num w:numId="9">
    <w:abstractNumId w:val="3"/>
  </w:num>
  <w:num w:numId="10">
    <w:abstractNumId w:val="26"/>
  </w:num>
  <w:num w:numId="11">
    <w:abstractNumId w:val="6"/>
  </w:num>
  <w:num w:numId="12">
    <w:abstractNumId w:val="23"/>
  </w:num>
  <w:num w:numId="13">
    <w:abstractNumId w:val="1"/>
  </w:num>
  <w:num w:numId="14">
    <w:abstractNumId w:val="30"/>
  </w:num>
  <w:num w:numId="15">
    <w:abstractNumId w:val="27"/>
  </w:num>
  <w:num w:numId="16">
    <w:abstractNumId w:val="2"/>
  </w:num>
  <w:num w:numId="17">
    <w:abstractNumId w:val="20"/>
  </w:num>
  <w:num w:numId="18">
    <w:abstractNumId w:val="24"/>
  </w:num>
  <w:num w:numId="19">
    <w:abstractNumId w:val="13"/>
  </w:num>
  <w:num w:numId="20">
    <w:abstractNumId w:val="28"/>
  </w:num>
  <w:num w:numId="21">
    <w:abstractNumId w:val="14"/>
  </w:num>
  <w:num w:numId="22">
    <w:abstractNumId w:val="15"/>
  </w:num>
  <w:num w:numId="23">
    <w:abstractNumId w:val="31"/>
  </w:num>
  <w:num w:numId="24">
    <w:abstractNumId w:val="12"/>
  </w:num>
  <w:num w:numId="25">
    <w:abstractNumId w:val="10"/>
  </w:num>
  <w:num w:numId="26">
    <w:abstractNumId w:val="25"/>
  </w:num>
  <w:num w:numId="27">
    <w:abstractNumId w:val="9"/>
  </w:num>
  <w:num w:numId="28">
    <w:abstractNumId w:val="32"/>
  </w:num>
  <w:num w:numId="29">
    <w:abstractNumId w:val="17"/>
  </w:num>
  <w:num w:numId="30">
    <w:abstractNumId w:val="22"/>
  </w:num>
  <w:num w:numId="31">
    <w:abstractNumId w:val="21"/>
  </w:num>
  <w:num w:numId="32">
    <w:abstractNumId w:val="18"/>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663A6"/>
    <w:rsid w:val="0000206D"/>
    <w:rsid w:val="00003E9C"/>
    <w:rsid w:val="00007293"/>
    <w:rsid w:val="00011641"/>
    <w:rsid w:val="00013276"/>
    <w:rsid w:val="000135EB"/>
    <w:rsid w:val="00014AC3"/>
    <w:rsid w:val="0001577C"/>
    <w:rsid w:val="000211C7"/>
    <w:rsid w:val="00021A3A"/>
    <w:rsid w:val="0002293E"/>
    <w:rsid w:val="00022FA6"/>
    <w:rsid w:val="00030C2F"/>
    <w:rsid w:val="00034580"/>
    <w:rsid w:val="000379A3"/>
    <w:rsid w:val="00037F41"/>
    <w:rsid w:val="000410CB"/>
    <w:rsid w:val="00044DF4"/>
    <w:rsid w:val="00045272"/>
    <w:rsid w:val="00045D86"/>
    <w:rsid w:val="0004697C"/>
    <w:rsid w:val="0004701C"/>
    <w:rsid w:val="000473E1"/>
    <w:rsid w:val="00047E61"/>
    <w:rsid w:val="00052033"/>
    <w:rsid w:val="00057BF9"/>
    <w:rsid w:val="000626B1"/>
    <w:rsid w:val="0006642A"/>
    <w:rsid w:val="00067610"/>
    <w:rsid w:val="000709D0"/>
    <w:rsid w:val="00070A1E"/>
    <w:rsid w:val="00072813"/>
    <w:rsid w:val="00073962"/>
    <w:rsid w:val="0007572D"/>
    <w:rsid w:val="00083237"/>
    <w:rsid w:val="00084643"/>
    <w:rsid w:val="0009171C"/>
    <w:rsid w:val="000923D6"/>
    <w:rsid w:val="0009554F"/>
    <w:rsid w:val="000A0ED0"/>
    <w:rsid w:val="000A15A3"/>
    <w:rsid w:val="000A682A"/>
    <w:rsid w:val="000B1561"/>
    <w:rsid w:val="000B32D4"/>
    <w:rsid w:val="000B3A3A"/>
    <w:rsid w:val="000B509C"/>
    <w:rsid w:val="000B6829"/>
    <w:rsid w:val="000B737E"/>
    <w:rsid w:val="000B7E4F"/>
    <w:rsid w:val="000C1514"/>
    <w:rsid w:val="000C257C"/>
    <w:rsid w:val="000C59AD"/>
    <w:rsid w:val="000C64E2"/>
    <w:rsid w:val="000C7E56"/>
    <w:rsid w:val="000D1E77"/>
    <w:rsid w:val="000E332B"/>
    <w:rsid w:val="000E469B"/>
    <w:rsid w:val="000E4CC5"/>
    <w:rsid w:val="000E6C2E"/>
    <w:rsid w:val="000E747A"/>
    <w:rsid w:val="000E7DFC"/>
    <w:rsid w:val="000F3B7C"/>
    <w:rsid w:val="00102784"/>
    <w:rsid w:val="00103B70"/>
    <w:rsid w:val="00104127"/>
    <w:rsid w:val="00111D37"/>
    <w:rsid w:val="001133F8"/>
    <w:rsid w:val="00116A6E"/>
    <w:rsid w:val="00132638"/>
    <w:rsid w:val="00135D75"/>
    <w:rsid w:val="00135F11"/>
    <w:rsid w:val="00135F9A"/>
    <w:rsid w:val="001366FA"/>
    <w:rsid w:val="00142FAD"/>
    <w:rsid w:val="0014359E"/>
    <w:rsid w:val="00144586"/>
    <w:rsid w:val="00145344"/>
    <w:rsid w:val="0014614E"/>
    <w:rsid w:val="0015499C"/>
    <w:rsid w:val="00157AE3"/>
    <w:rsid w:val="00162E66"/>
    <w:rsid w:val="001660A1"/>
    <w:rsid w:val="00166CAE"/>
    <w:rsid w:val="001731D1"/>
    <w:rsid w:val="001759AF"/>
    <w:rsid w:val="0017631D"/>
    <w:rsid w:val="00182FAB"/>
    <w:rsid w:val="00183859"/>
    <w:rsid w:val="00185D16"/>
    <w:rsid w:val="00190144"/>
    <w:rsid w:val="00192375"/>
    <w:rsid w:val="00192613"/>
    <w:rsid w:val="00193408"/>
    <w:rsid w:val="00196283"/>
    <w:rsid w:val="0019646A"/>
    <w:rsid w:val="00197687"/>
    <w:rsid w:val="001A0CED"/>
    <w:rsid w:val="001A2949"/>
    <w:rsid w:val="001A3C89"/>
    <w:rsid w:val="001B1A17"/>
    <w:rsid w:val="001B2B14"/>
    <w:rsid w:val="001B7C9E"/>
    <w:rsid w:val="001C2477"/>
    <w:rsid w:val="001C2C1F"/>
    <w:rsid w:val="001C3CC0"/>
    <w:rsid w:val="001D08CD"/>
    <w:rsid w:val="001D1397"/>
    <w:rsid w:val="001D26CC"/>
    <w:rsid w:val="001D309E"/>
    <w:rsid w:val="001D6394"/>
    <w:rsid w:val="001E182D"/>
    <w:rsid w:val="001E30FE"/>
    <w:rsid w:val="001E5534"/>
    <w:rsid w:val="001E632A"/>
    <w:rsid w:val="001F2A64"/>
    <w:rsid w:val="001F3402"/>
    <w:rsid w:val="001F6B9F"/>
    <w:rsid w:val="00202825"/>
    <w:rsid w:val="00204F99"/>
    <w:rsid w:val="0020728B"/>
    <w:rsid w:val="00207FF7"/>
    <w:rsid w:val="002101BB"/>
    <w:rsid w:val="00211A24"/>
    <w:rsid w:val="002135A6"/>
    <w:rsid w:val="00220FC3"/>
    <w:rsid w:val="00221B96"/>
    <w:rsid w:val="002226D8"/>
    <w:rsid w:val="00223FDA"/>
    <w:rsid w:val="002255F8"/>
    <w:rsid w:val="00227430"/>
    <w:rsid w:val="00232680"/>
    <w:rsid w:val="0023333F"/>
    <w:rsid w:val="00234949"/>
    <w:rsid w:val="00237830"/>
    <w:rsid w:val="00241DED"/>
    <w:rsid w:val="0024624D"/>
    <w:rsid w:val="00247882"/>
    <w:rsid w:val="00252185"/>
    <w:rsid w:val="00254092"/>
    <w:rsid w:val="00254738"/>
    <w:rsid w:val="00254898"/>
    <w:rsid w:val="00254D11"/>
    <w:rsid w:val="0025790F"/>
    <w:rsid w:val="002623B6"/>
    <w:rsid w:val="002636B2"/>
    <w:rsid w:val="00266AFC"/>
    <w:rsid w:val="002677E1"/>
    <w:rsid w:val="00273303"/>
    <w:rsid w:val="00273C74"/>
    <w:rsid w:val="00273D8E"/>
    <w:rsid w:val="00274114"/>
    <w:rsid w:val="002746F8"/>
    <w:rsid w:val="0027665E"/>
    <w:rsid w:val="002805D0"/>
    <w:rsid w:val="002807D0"/>
    <w:rsid w:val="0028230F"/>
    <w:rsid w:val="00286B00"/>
    <w:rsid w:val="00292913"/>
    <w:rsid w:val="00292E06"/>
    <w:rsid w:val="00293BE8"/>
    <w:rsid w:val="00296C6B"/>
    <w:rsid w:val="002A1D3F"/>
    <w:rsid w:val="002A4840"/>
    <w:rsid w:val="002A60AB"/>
    <w:rsid w:val="002A6F38"/>
    <w:rsid w:val="002A7183"/>
    <w:rsid w:val="002B3181"/>
    <w:rsid w:val="002B5C26"/>
    <w:rsid w:val="002C0609"/>
    <w:rsid w:val="002C0C0A"/>
    <w:rsid w:val="002C4C64"/>
    <w:rsid w:val="002D1FAF"/>
    <w:rsid w:val="002D20C8"/>
    <w:rsid w:val="002D2BFA"/>
    <w:rsid w:val="002D2C43"/>
    <w:rsid w:val="002D2D47"/>
    <w:rsid w:val="002D48CA"/>
    <w:rsid w:val="002D5389"/>
    <w:rsid w:val="002D627C"/>
    <w:rsid w:val="002E19B2"/>
    <w:rsid w:val="002E7319"/>
    <w:rsid w:val="002E73F8"/>
    <w:rsid w:val="002F0ADA"/>
    <w:rsid w:val="002F144A"/>
    <w:rsid w:val="002F198D"/>
    <w:rsid w:val="002F1A30"/>
    <w:rsid w:val="002F5D02"/>
    <w:rsid w:val="003001A0"/>
    <w:rsid w:val="0030406E"/>
    <w:rsid w:val="00305ACD"/>
    <w:rsid w:val="00307849"/>
    <w:rsid w:val="00312DFB"/>
    <w:rsid w:val="0032368C"/>
    <w:rsid w:val="003277E2"/>
    <w:rsid w:val="00331864"/>
    <w:rsid w:val="00332EA9"/>
    <w:rsid w:val="003335BC"/>
    <w:rsid w:val="00333F21"/>
    <w:rsid w:val="003450C8"/>
    <w:rsid w:val="003507F4"/>
    <w:rsid w:val="00352F58"/>
    <w:rsid w:val="00360344"/>
    <w:rsid w:val="00372CA6"/>
    <w:rsid w:val="003731CE"/>
    <w:rsid w:val="00375559"/>
    <w:rsid w:val="00380182"/>
    <w:rsid w:val="0038052D"/>
    <w:rsid w:val="003828B2"/>
    <w:rsid w:val="00383B2E"/>
    <w:rsid w:val="00387FC0"/>
    <w:rsid w:val="00390587"/>
    <w:rsid w:val="003914C7"/>
    <w:rsid w:val="003A254C"/>
    <w:rsid w:val="003A526C"/>
    <w:rsid w:val="003A7431"/>
    <w:rsid w:val="003A7D8F"/>
    <w:rsid w:val="003B01C9"/>
    <w:rsid w:val="003B28A2"/>
    <w:rsid w:val="003B2983"/>
    <w:rsid w:val="003B706C"/>
    <w:rsid w:val="003C1CEB"/>
    <w:rsid w:val="003C3D23"/>
    <w:rsid w:val="003C4D2A"/>
    <w:rsid w:val="003C4EAD"/>
    <w:rsid w:val="003D37D8"/>
    <w:rsid w:val="003D5BC9"/>
    <w:rsid w:val="003E040F"/>
    <w:rsid w:val="003E41DD"/>
    <w:rsid w:val="003E5D7E"/>
    <w:rsid w:val="003E76A9"/>
    <w:rsid w:val="003F3378"/>
    <w:rsid w:val="003F3764"/>
    <w:rsid w:val="003F4868"/>
    <w:rsid w:val="003F53F6"/>
    <w:rsid w:val="003F7ABD"/>
    <w:rsid w:val="0040224A"/>
    <w:rsid w:val="004035C0"/>
    <w:rsid w:val="00404AD2"/>
    <w:rsid w:val="0040501B"/>
    <w:rsid w:val="00406334"/>
    <w:rsid w:val="0041387C"/>
    <w:rsid w:val="00414E47"/>
    <w:rsid w:val="00415C9C"/>
    <w:rsid w:val="00415EEB"/>
    <w:rsid w:val="004203D9"/>
    <w:rsid w:val="00422E2C"/>
    <w:rsid w:val="00423BE0"/>
    <w:rsid w:val="00424857"/>
    <w:rsid w:val="00430C9E"/>
    <w:rsid w:val="0043749D"/>
    <w:rsid w:val="00440179"/>
    <w:rsid w:val="00441D1D"/>
    <w:rsid w:val="00444E2B"/>
    <w:rsid w:val="004501B4"/>
    <w:rsid w:val="00453F78"/>
    <w:rsid w:val="0045610C"/>
    <w:rsid w:val="004569DE"/>
    <w:rsid w:val="00462C67"/>
    <w:rsid w:val="00463216"/>
    <w:rsid w:val="004640C5"/>
    <w:rsid w:val="004650A2"/>
    <w:rsid w:val="00470811"/>
    <w:rsid w:val="00473BEE"/>
    <w:rsid w:val="004744A8"/>
    <w:rsid w:val="00474624"/>
    <w:rsid w:val="00475A94"/>
    <w:rsid w:val="00476D33"/>
    <w:rsid w:val="00483046"/>
    <w:rsid w:val="00483E20"/>
    <w:rsid w:val="00484C1F"/>
    <w:rsid w:val="004859C1"/>
    <w:rsid w:val="00486FF3"/>
    <w:rsid w:val="0048745A"/>
    <w:rsid w:val="00487EE9"/>
    <w:rsid w:val="0049165A"/>
    <w:rsid w:val="00495931"/>
    <w:rsid w:val="00496CD7"/>
    <w:rsid w:val="004A02B9"/>
    <w:rsid w:val="004A0DD2"/>
    <w:rsid w:val="004A5432"/>
    <w:rsid w:val="004A6654"/>
    <w:rsid w:val="004A71D7"/>
    <w:rsid w:val="004B1132"/>
    <w:rsid w:val="004B1DF7"/>
    <w:rsid w:val="004B4563"/>
    <w:rsid w:val="004B649E"/>
    <w:rsid w:val="004B70A1"/>
    <w:rsid w:val="004C1A21"/>
    <w:rsid w:val="004C1EF9"/>
    <w:rsid w:val="004C5201"/>
    <w:rsid w:val="004C5A52"/>
    <w:rsid w:val="004D0E4A"/>
    <w:rsid w:val="004D239C"/>
    <w:rsid w:val="004D3ED9"/>
    <w:rsid w:val="004D682A"/>
    <w:rsid w:val="004D690B"/>
    <w:rsid w:val="004D7053"/>
    <w:rsid w:val="004D7ECE"/>
    <w:rsid w:val="004E14AA"/>
    <w:rsid w:val="004F2382"/>
    <w:rsid w:val="004F358E"/>
    <w:rsid w:val="004F3959"/>
    <w:rsid w:val="004F4392"/>
    <w:rsid w:val="00505253"/>
    <w:rsid w:val="00513A4D"/>
    <w:rsid w:val="00516FC8"/>
    <w:rsid w:val="005204AE"/>
    <w:rsid w:val="005209A9"/>
    <w:rsid w:val="0052378C"/>
    <w:rsid w:val="00526BE4"/>
    <w:rsid w:val="00527103"/>
    <w:rsid w:val="005334B7"/>
    <w:rsid w:val="00534DFC"/>
    <w:rsid w:val="005407BF"/>
    <w:rsid w:val="005435E5"/>
    <w:rsid w:val="00544679"/>
    <w:rsid w:val="005519C9"/>
    <w:rsid w:val="00554942"/>
    <w:rsid w:val="00555AFE"/>
    <w:rsid w:val="00557C04"/>
    <w:rsid w:val="00563479"/>
    <w:rsid w:val="00567BF2"/>
    <w:rsid w:val="00572768"/>
    <w:rsid w:val="00577730"/>
    <w:rsid w:val="00582855"/>
    <w:rsid w:val="00582D39"/>
    <w:rsid w:val="0058367A"/>
    <w:rsid w:val="0058578A"/>
    <w:rsid w:val="00585E2F"/>
    <w:rsid w:val="00585EA3"/>
    <w:rsid w:val="005865C3"/>
    <w:rsid w:val="00587ADE"/>
    <w:rsid w:val="00592189"/>
    <w:rsid w:val="00593977"/>
    <w:rsid w:val="005A49BD"/>
    <w:rsid w:val="005B2D1A"/>
    <w:rsid w:val="005B652E"/>
    <w:rsid w:val="005B7720"/>
    <w:rsid w:val="005C5798"/>
    <w:rsid w:val="005C5B79"/>
    <w:rsid w:val="005D1B49"/>
    <w:rsid w:val="005D1F9A"/>
    <w:rsid w:val="005D5274"/>
    <w:rsid w:val="005E70B3"/>
    <w:rsid w:val="005E7D53"/>
    <w:rsid w:val="005F2E85"/>
    <w:rsid w:val="005F2FA1"/>
    <w:rsid w:val="005F5E9D"/>
    <w:rsid w:val="005F66F7"/>
    <w:rsid w:val="005F6D59"/>
    <w:rsid w:val="00603D7B"/>
    <w:rsid w:val="00604660"/>
    <w:rsid w:val="006063D1"/>
    <w:rsid w:val="00615613"/>
    <w:rsid w:val="00615AC6"/>
    <w:rsid w:val="006174D1"/>
    <w:rsid w:val="00617580"/>
    <w:rsid w:val="00617731"/>
    <w:rsid w:val="006238F3"/>
    <w:rsid w:val="00624828"/>
    <w:rsid w:val="00625F8F"/>
    <w:rsid w:val="00626100"/>
    <w:rsid w:val="00632979"/>
    <w:rsid w:val="00632B7F"/>
    <w:rsid w:val="006338AE"/>
    <w:rsid w:val="00633FC1"/>
    <w:rsid w:val="006346B0"/>
    <w:rsid w:val="006400E5"/>
    <w:rsid w:val="006408A0"/>
    <w:rsid w:val="00640F2F"/>
    <w:rsid w:val="00642108"/>
    <w:rsid w:val="00644887"/>
    <w:rsid w:val="00645EA7"/>
    <w:rsid w:val="0065120F"/>
    <w:rsid w:val="006526E1"/>
    <w:rsid w:val="00652DAD"/>
    <w:rsid w:val="00665F08"/>
    <w:rsid w:val="0067175F"/>
    <w:rsid w:val="006717FE"/>
    <w:rsid w:val="00674F24"/>
    <w:rsid w:val="00676D34"/>
    <w:rsid w:val="00677490"/>
    <w:rsid w:val="00680F32"/>
    <w:rsid w:val="00685D67"/>
    <w:rsid w:val="00685EF0"/>
    <w:rsid w:val="006863ED"/>
    <w:rsid w:val="00695507"/>
    <w:rsid w:val="00695563"/>
    <w:rsid w:val="00697D48"/>
    <w:rsid w:val="006A0FAA"/>
    <w:rsid w:val="006A3B55"/>
    <w:rsid w:val="006B0553"/>
    <w:rsid w:val="006B055E"/>
    <w:rsid w:val="006B097A"/>
    <w:rsid w:val="006B1F7E"/>
    <w:rsid w:val="006B4C74"/>
    <w:rsid w:val="006B61C8"/>
    <w:rsid w:val="006C22DC"/>
    <w:rsid w:val="006D1B00"/>
    <w:rsid w:val="006D231C"/>
    <w:rsid w:val="006D253C"/>
    <w:rsid w:val="006D5B5B"/>
    <w:rsid w:val="006D6329"/>
    <w:rsid w:val="006D6E45"/>
    <w:rsid w:val="006E1264"/>
    <w:rsid w:val="006E2CF7"/>
    <w:rsid w:val="006E2E45"/>
    <w:rsid w:val="006E4416"/>
    <w:rsid w:val="006E5C61"/>
    <w:rsid w:val="006E6393"/>
    <w:rsid w:val="006E79F0"/>
    <w:rsid w:val="006E7A21"/>
    <w:rsid w:val="006F435D"/>
    <w:rsid w:val="006F4E55"/>
    <w:rsid w:val="006F66D4"/>
    <w:rsid w:val="007029EE"/>
    <w:rsid w:val="00704F2D"/>
    <w:rsid w:val="00706627"/>
    <w:rsid w:val="00706857"/>
    <w:rsid w:val="007075CB"/>
    <w:rsid w:val="00712251"/>
    <w:rsid w:val="007131B5"/>
    <w:rsid w:val="00714A52"/>
    <w:rsid w:val="00714F80"/>
    <w:rsid w:val="00716526"/>
    <w:rsid w:val="007210B2"/>
    <w:rsid w:val="00721518"/>
    <w:rsid w:val="007217BB"/>
    <w:rsid w:val="0072216A"/>
    <w:rsid w:val="007234D6"/>
    <w:rsid w:val="00724F8A"/>
    <w:rsid w:val="00730EA9"/>
    <w:rsid w:val="0073166C"/>
    <w:rsid w:val="00734EAC"/>
    <w:rsid w:val="00736917"/>
    <w:rsid w:val="0074105D"/>
    <w:rsid w:val="00741223"/>
    <w:rsid w:val="00741660"/>
    <w:rsid w:val="007421C4"/>
    <w:rsid w:val="00750A60"/>
    <w:rsid w:val="00752A69"/>
    <w:rsid w:val="007573B9"/>
    <w:rsid w:val="00761DE1"/>
    <w:rsid w:val="00763713"/>
    <w:rsid w:val="00764131"/>
    <w:rsid w:val="00767566"/>
    <w:rsid w:val="00771138"/>
    <w:rsid w:val="00776155"/>
    <w:rsid w:val="00782495"/>
    <w:rsid w:val="007829A2"/>
    <w:rsid w:val="0078374B"/>
    <w:rsid w:val="00784D14"/>
    <w:rsid w:val="00792332"/>
    <w:rsid w:val="007A2B28"/>
    <w:rsid w:val="007A3FCC"/>
    <w:rsid w:val="007A6423"/>
    <w:rsid w:val="007A78A7"/>
    <w:rsid w:val="007B6636"/>
    <w:rsid w:val="007C3570"/>
    <w:rsid w:val="007D1293"/>
    <w:rsid w:val="007D473D"/>
    <w:rsid w:val="007D7817"/>
    <w:rsid w:val="007E00F8"/>
    <w:rsid w:val="007E4D6D"/>
    <w:rsid w:val="007E5DC5"/>
    <w:rsid w:val="007F0D1D"/>
    <w:rsid w:val="007F54DC"/>
    <w:rsid w:val="008009D9"/>
    <w:rsid w:val="008014D6"/>
    <w:rsid w:val="00801573"/>
    <w:rsid w:val="00801B70"/>
    <w:rsid w:val="00802CBC"/>
    <w:rsid w:val="00803D99"/>
    <w:rsid w:val="00806075"/>
    <w:rsid w:val="0080692C"/>
    <w:rsid w:val="00811563"/>
    <w:rsid w:val="0081244D"/>
    <w:rsid w:val="008151BF"/>
    <w:rsid w:val="00816111"/>
    <w:rsid w:val="00820C8D"/>
    <w:rsid w:val="00820ED0"/>
    <w:rsid w:val="0082137C"/>
    <w:rsid w:val="0082471B"/>
    <w:rsid w:val="00824EED"/>
    <w:rsid w:val="0083163F"/>
    <w:rsid w:val="00833068"/>
    <w:rsid w:val="008413AC"/>
    <w:rsid w:val="00841E08"/>
    <w:rsid w:val="0084201E"/>
    <w:rsid w:val="008420D2"/>
    <w:rsid w:val="00851D6E"/>
    <w:rsid w:val="008554AD"/>
    <w:rsid w:val="0085689C"/>
    <w:rsid w:val="00861004"/>
    <w:rsid w:val="00862BF8"/>
    <w:rsid w:val="00865C65"/>
    <w:rsid w:val="00866A79"/>
    <w:rsid w:val="00867A54"/>
    <w:rsid w:val="0087567F"/>
    <w:rsid w:val="00876865"/>
    <w:rsid w:val="008832AA"/>
    <w:rsid w:val="008940D5"/>
    <w:rsid w:val="008A21B4"/>
    <w:rsid w:val="008A6441"/>
    <w:rsid w:val="008A6CD9"/>
    <w:rsid w:val="008A7B0D"/>
    <w:rsid w:val="008B1D1B"/>
    <w:rsid w:val="008B5E4E"/>
    <w:rsid w:val="008C0BA5"/>
    <w:rsid w:val="008C0E78"/>
    <w:rsid w:val="008C43E5"/>
    <w:rsid w:val="008D694E"/>
    <w:rsid w:val="008E0B01"/>
    <w:rsid w:val="008E132F"/>
    <w:rsid w:val="008E1C1F"/>
    <w:rsid w:val="008E47EC"/>
    <w:rsid w:val="008F0B34"/>
    <w:rsid w:val="008F4EC0"/>
    <w:rsid w:val="008F57A2"/>
    <w:rsid w:val="008F6547"/>
    <w:rsid w:val="00901BE7"/>
    <w:rsid w:val="00904EBD"/>
    <w:rsid w:val="009054A4"/>
    <w:rsid w:val="009054D7"/>
    <w:rsid w:val="00911040"/>
    <w:rsid w:val="00912766"/>
    <w:rsid w:val="00912B2A"/>
    <w:rsid w:val="00916D5C"/>
    <w:rsid w:val="00921EE7"/>
    <w:rsid w:val="00922088"/>
    <w:rsid w:val="009231B6"/>
    <w:rsid w:val="00924469"/>
    <w:rsid w:val="00924CA1"/>
    <w:rsid w:val="00926526"/>
    <w:rsid w:val="00926880"/>
    <w:rsid w:val="009316FB"/>
    <w:rsid w:val="00934A69"/>
    <w:rsid w:val="009369A2"/>
    <w:rsid w:val="00937C60"/>
    <w:rsid w:val="009401FD"/>
    <w:rsid w:val="009429EB"/>
    <w:rsid w:val="00944756"/>
    <w:rsid w:val="00946724"/>
    <w:rsid w:val="00950146"/>
    <w:rsid w:val="00960C30"/>
    <w:rsid w:val="00962080"/>
    <w:rsid w:val="00965A39"/>
    <w:rsid w:val="0096616A"/>
    <w:rsid w:val="00966189"/>
    <w:rsid w:val="00970E54"/>
    <w:rsid w:val="009758B1"/>
    <w:rsid w:val="00993D19"/>
    <w:rsid w:val="009946B4"/>
    <w:rsid w:val="00995F1F"/>
    <w:rsid w:val="009973CD"/>
    <w:rsid w:val="009976E8"/>
    <w:rsid w:val="009A54C0"/>
    <w:rsid w:val="009B0DCE"/>
    <w:rsid w:val="009B425A"/>
    <w:rsid w:val="009B4577"/>
    <w:rsid w:val="009B5C8A"/>
    <w:rsid w:val="009C2E88"/>
    <w:rsid w:val="009C40C5"/>
    <w:rsid w:val="009D20B3"/>
    <w:rsid w:val="009D2A8D"/>
    <w:rsid w:val="009D51FB"/>
    <w:rsid w:val="009D6101"/>
    <w:rsid w:val="009D6AF3"/>
    <w:rsid w:val="009D7619"/>
    <w:rsid w:val="009D7645"/>
    <w:rsid w:val="009E0694"/>
    <w:rsid w:val="009E2E39"/>
    <w:rsid w:val="009E33D9"/>
    <w:rsid w:val="009E39B6"/>
    <w:rsid w:val="009E4F69"/>
    <w:rsid w:val="009E4FED"/>
    <w:rsid w:val="009E6C5E"/>
    <w:rsid w:val="009E7B51"/>
    <w:rsid w:val="009F15DE"/>
    <w:rsid w:val="009F3A10"/>
    <w:rsid w:val="00A01462"/>
    <w:rsid w:val="00A03D24"/>
    <w:rsid w:val="00A04199"/>
    <w:rsid w:val="00A07397"/>
    <w:rsid w:val="00A0767F"/>
    <w:rsid w:val="00A119C3"/>
    <w:rsid w:val="00A12355"/>
    <w:rsid w:val="00A149E9"/>
    <w:rsid w:val="00A16E6E"/>
    <w:rsid w:val="00A20A62"/>
    <w:rsid w:val="00A21777"/>
    <w:rsid w:val="00A22017"/>
    <w:rsid w:val="00A250FE"/>
    <w:rsid w:val="00A264B3"/>
    <w:rsid w:val="00A30CC1"/>
    <w:rsid w:val="00A31520"/>
    <w:rsid w:val="00A34F4F"/>
    <w:rsid w:val="00A35016"/>
    <w:rsid w:val="00A35FDA"/>
    <w:rsid w:val="00A36849"/>
    <w:rsid w:val="00A41891"/>
    <w:rsid w:val="00A441A2"/>
    <w:rsid w:val="00A441E3"/>
    <w:rsid w:val="00A44735"/>
    <w:rsid w:val="00A457AA"/>
    <w:rsid w:val="00A474B4"/>
    <w:rsid w:val="00A50464"/>
    <w:rsid w:val="00A53763"/>
    <w:rsid w:val="00A550DE"/>
    <w:rsid w:val="00A6286A"/>
    <w:rsid w:val="00A6671C"/>
    <w:rsid w:val="00A67AF9"/>
    <w:rsid w:val="00A74428"/>
    <w:rsid w:val="00A80CB8"/>
    <w:rsid w:val="00A848BA"/>
    <w:rsid w:val="00A91C19"/>
    <w:rsid w:val="00A958BA"/>
    <w:rsid w:val="00A9716E"/>
    <w:rsid w:val="00A97CF5"/>
    <w:rsid w:val="00AA4058"/>
    <w:rsid w:val="00AA4E25"/>
    <w:rsid w:val="00AA5A24"/>
    <w:rsid w:val="00AB0337"/>
    <w:rsid w:val="00AB1F31"/>
    <w:rsid w:val="00AB43FB"/>
    <w:rsid w:val="00AB742C"/>
    <w:rsid w:val="00AC105B"/>
    <w:rsid w:val="00AC4D91"/>
    <w:rsid w:val="00AC6DCE"/>
    <w:rsid w:val="00AD2346"/>
    <w:rsid w:val="00AD452D"/>
    <w:rsid w:val="00AD6652"/>
    <w:rsid w:val="00AE2A72"/>
    <w:rsid w:val="00AE3C96"/>
    <w:rsid w:val="00AE5652"/>
    <w:rsid w:val="00AE5A0E"/>
    <w:rsid w:val="00AE6355"/>
    <w:rsid w:val="00AE77CB"/>
    <w:rsid w:val="00AF1455"/>
    <w:rsid w:val="00AF224F"/>
    <w:rsid w:val="00AF2D1C"/>
    <w:rsid w:val="00AF5BA0"/>
    <w:rsid w:val="00B03367"/>
    <w:rsid w:val="00B051F8"/>
    <w:rsid w:val="00B068A6"/>
    <w:rsid w:val="00B10F00"/>
    <w:rsid w:val="00B128F5"/>
    <w:rsid w:val="00B143E7"/>
    <w:rsid w:val="00B14C7D"/>
    <w:rsid w:val="00B15151"/>
    <w:rsid w:val="00B15C05"/>
    <w:rsid w:val="00B20687"/>
    <w:rsid w:val="00B2755F"/>
    <w:rsid w:val="00B34EFF"/>
    <w:rsid w:val="00B437BC"/>
    <w:rsid w:val="00B4450D"/>
    <w:rsid w:val="00B51519"/>
    <w:rsid w:val="00B51BB0"/>
    <w:rsid w:val="00B61631"/>
    <w:rsid w:val="00B64CB1"/>
    <w:rsid w:val="00B74936"/>
    <w:rsid w:val="00B7721D"/>
    <w:rsid w:val="00B80275"/>
    <w:rsid w:val="00B81230"/>
    <w:rsid w:val="00B8622A"/>
    <w:rsid w:val="00B9100E"/>
    <w:rsid w:val="00B91C84"/>
    <w:rsid w:val="00B92718"/>
    <w:rsid w:val="00BA2CA1"/>
    <w:rsid w:val="00BA46CF"/>
    <w:rsid w:val="00BA6780"/>
    <w:rsid w:val="00BB0F5E"/>
    <w:rsid w:val="00BB38E2"/>
    <w:rsid w:val="00BB51E2"/>
    <w:rsid w:val="00BB5465"/>
    <w:rsid w:val="00BC131F"/>
    <w:rsid w:val="00BC1703"/>
    <w:rsid w:val="00BC38A6"/>
    <w:rsid w:val="00BD03B2"/>
    <w:rsid w:val="00BD3796"/>
    <w:rsid w:val="00BD7602"/>
    <w:rsid w:val="00BD78E6"/>
    <w:rsid w:val="00BE4820"/>
    <w:rsid w:val="00BE52A0"/>
    <w:rsid w:val="00BE798C"/>
    <w:rsid w:val="00BE7C8E"/>
    <w:rsid w:val="00BE7D84"/>
    <w:rsid w:val="00BF0E01"/>
    <w:rsid w:val="00BF2D8A"/>
    <w:rsid w:val="00BF2FEC"/>
    <w:rsid w:val="00BF73E9"/>
    <w:rsid w:val="00C02F0A"/>
    <w:rsid w:val="00C03FBA"/>
    <w:rsid w:val="00C06DAF"/>
    <w:rsid w:val="00C073B7"/>
    <w:rsid w:val="00C13007"/>
    <w:rsid w:val="00C17CF9"/>
    <w:rsid w:val="00C2272F"/>
    <w:rsid w:val="00C2338C"/>
    <w:rsid w:val="00C30B3A"/>
    <w:rsid w:val="00C30F0D"/>
    <w:rsid w:val="00C361D1"/>
    <w:rsid w:val="00C429C4"/>
    <w:rsid w:val="00C4444E"/>
    <w:rsid w:val="00C47320"/>
    <w:rsid w:val="00C4776E"/>
    <w:rsid w:val="00C47B64"/>
    <w:rsid w:val="00C51DC7"/>
    <w:rsid w:val="00C54A3A"/>
    <w:rsid w:val="00C55A80"/>
    <w:rsid w:val="00C61EC6"/>
    <w:rsid w:val="00C6291B"/>
    <w:rsid w:val="00C63F7C"/>
    <w:rsid w:val="00C658FC"/>
    <w:rsid w:val="00C663A6"/>
    <w:rsid w:val="00C673B8"/>
    <w:rsid w:val="00C72A52"/>
    <w:rsid w:val="00C72E81"/>
    <w:rsid w:val="00C73AD6"/>
    <w:rsid w:val="00C7634C"/>
    <w:rsid w:val="00C763C4"/>
    <w:rsid w:val="00C777FD"/>
    <w:rsid w:val="00C816B7"/>
    <w:rsid w:val="00C85979"/>
    <w:rsid w:val="00C911A9"/>
    <w:rsid w:val="00C92EB2"/>
    <w:rsid w:val="00C9322E"/>
    <w:rsid w:val="00C95AF0"/>
    <w:rsid w:val="00CA14D0"/>
    <w:rsid w:val="00CA1C0E"/>
    <w:rsid w:val="00CB2888"/>
    <w:rsid w:val="00CB3226"/>
    <w:rsid w:val="00CB7171"/>
    <w:rsid w:val="00CC6646"/>
    <w:rsid w:val="00CC7146"/>
    <w:rsid w:val="00CC73B0"/>
    <w:rsid w:val="00CD2A6C"/>
    <w:rsid w:val="00CD72EF"/>
    <w:rsid w:val="00CE2BA7"/>
    <w:rsid w:val="00CE30A0"/>
    <w:rsid w:val="00CE464E"/>
    <w:rsid w:val="00CE596C"/>
    <w:rsid w:val="00CE5BF2"/>
    <w:rsid w:val="00D00DDB"/>
    <w:rsid w:val="00D103D0"/>
    <w:rsid w:val="00D10412"/>
    <w:rsid w:val="00D133BA"/>
    <w:rsid w:val="00D14CFC"/>
    <w:rsid w:val="00D16C06"/>
    <w:rsid w:val="00D17FF5"/>
    <w:rsid w:val="00D23BCE"/>
    <w:rsid w:val="00D260D2"/>
    <w:rsid w:val="00D26E22"/>
    <w:rsid w:val="00D27762"/>
    <w:rsid w:val="00D31F75"/>
    <w:rsid w:val="00D35BBA"/>
    <w:rsid w:val="00D37EED"/>
    <w:rsid w:val="00D40602"/>
    <w:rsid w:val="00D40CBF"/>
    <w:rsid w:val="00D41BFF"/>
    <w:rsid w:val="00D45B9A"/>
    <w:rsid w:val="00D50A85"/>
    <w:rsid w:val="00D56B20"/>
    <w:rsid w:val="00D63A34"/>
    <w:rsid w:val="00D66B48"/>
    <w:rsid w:val="00D6771A"/>
    <w:rsid w:val="00D6793B"/>
    <w:rsid w:val="00D71E4B"/>
    <w:rsid w:val="00D7579E"/>
    <w:rsid w:val="00D77481"/>
    <w:rsid w:val="00D82434"/>
    <w:rsid w:val="00D8446A"/>
    <w:rsid w:val="00D86BB8"/>
    <w:rsid w:val="00D87902"/>
    <w:rsid w:val="00D9097A"/>
    <w:rsid w:val="00D9416F"/>
    <w:rsid w:val="00D9558B"/>
    <w:rsid w:val="00DB1619"/>
    <w:rsid w:val="00DB1A9B"/>
    <w:rsid w:val="00DB24CB"/>
    <w:rsid w:val="00DC074B"/>
    <w:rsid w:val="00DC31A4"/>
    <w:rsid w:val="00DD399D"/>
    <w:rsid w:val="00DD755D"/>
    <w:rsid w:val="00DD7939"/>
    <w:rsid w:val="00DE060C"/>
    <w:rsid w:val="00DE70DB"/>
    <w:rsid w:val="00DE74EE"/>
    <w:rsid w:val="00DF49D2"/>
    <w:rsid w:val="00DF7E83"/>
    <w:rsid w:val="00E01BBE"/>
    <w:rsid w:val="00E03D5A"/>
    <w:rsid w:val="00E05556"/>
    <w:rsid w:val="00E06DA1"/>
    <w:rsid w:val="00E10672"/>
    <w:rsid w:val="00E10AE9"/>
    <w:rsid w:val="00E1506C"/>
    <w:rsid w:val="00E16F12"/>
    <w:rsid w:val="00E17312"/>
    <w:rsid w:val="00E223CA"/>
    <w:rsid w:val="00E240DE"/>
    <w:rsid w:val="00E24651"/>
    <w:rsid w:val="00E309A6"/>
    <w:rsid w:val="00E32791"/>
    <w:rsid w:val="00E3280A"/>
    <w:rsid w:val="00E3502A"/>
    <w:rsid w:val="00E51458"/>
    <w:rsid w:val="00E51DB1"/>
    <w:rsid w:val="00E51F51"/>
    <w:rsid w:val="00E52AC9"/>
    <w:rsid w:val="00E576CF"/>
    <w:rsid w:val="00E609ED"/>
    <w:rsid w:val="00E75692"/>
    <w:rsid w:val="00E82FB6"/>
    <w:rsid w:val="00E83200"/>
    <w:rsid w:val="00E8718C"/>
    <w:rsid w:val="00E926BA"/>
    <w:rsid w:val="00E976C9"/>
    <w:rsid w:val="00EA0AF9"/>
    <w:rsid w:val="00EA0D2B"/>
    <w:rsid w:val="00EA3944"/>
    <w:rsid w:val="00EA4B21"/>
    <w:rsid w:val="00EA4E88"/>
    <w:rsid w:val="00EA5A77"/>
    <w:rsid w:val="00EB7BCF"/>
    <w:rsid w:val="00EC061D"/>
    <w:rsid w:val="00EC3170"/>
    <w:rsid w:val="00EC5AE9"/>
    <w:rsid w:val="00EE4BE4"/>
    <w:rsid w:val="00EE7FE1"/>
    <w:rsid w:val="00EF0C1F"/>
    <w:rsid w:val="00EF4BDC"/>
    <w:rsid w:val="00EF61AA"/>
    <w:rsid w:val="00EF73EC"/>
    <w:rsid w:val="00F004F9"/>
    <w:rsid w:val="00F01466"/>
    <w:rsid w:val="00F05E6F"/>
    <w:rsid w:val="00F06A6F"/>
    <w:rsid w:val="00F10A87"/>
    <w:rsid w:val="00F10E2F"/>
    <w:rsid w:val="00F116BB"/>
    <w:rsid w:val="00F14B4B"/>
    <w:rsid w:val="00F27142"/>
    <w:rsid w:val="00F33F4D"/>
    <w:rsid w:val="00F352BD"/>
    <w:rsid w:val="00F35D2C"/>
    <w:rsid w:val="00F365C2"/>
    <w:rsid w:val="00F406A4"/>
    <w:rsid w:val="00F41AB1"/>
    <w:rsid w:val="00F42AD3"/>
    <w:rsid w:val="00F43D2E"/>
    <w:rsid w:val="00F4487B"/>
    <w:rsid w:val="00F45DF0"/>
    <w:rsid w:val="00F47347"/>
    <w:rsid w:val="00F5046E"/>
    <w:rsid w:val="00F50DD7"/>
    <w:rsid w:val="00F52D8D"/>
    <w:rsid w:val="00F538C5"/>
    <w:rsid w:val="00F5549C"/>
    <w:rsid w:val="00F5585F"/>
    <w:rsid w:val="00F559A5"/>
    <w:rsid w:val="00F56355"/>
    <w:rsid w:val="00F56519"/>
    <w:rsid w:val="00F565BE"/>
    <w:rsid w:val="00F57098"/>
    <w:rsid w:val="00F63640"/>
    <w:rsid w:val="00F72731"/>
    <w:rsid w:val="00F727EE"/>
    <w:rsid w:val="00F77BBA"/>
    <w:rsid w:val="00F80496"/>
    <w:rsid w:val="00F81054"/>
    <w:rsid w:val="00F831F7"/>
    <w:rsid w:val="00F86054"/>
    <w:rsid w:val="00F86383"/>
    <w:rsid w:val="00F97C6A"/>
    <w:rsid w:val="00FA053B"/>
    <w:rsid w:val="00FA480A"/>
    <w:rsid w:val="00FA54C8"/>
    <w:rsid w:val="00FA6592"/>
    <w:rsid w:val="00FB0401"/>
    <w:rsid w:val="00FB213F"/>
    <w:rsid w:val="00FB41D7"/>
    <w:rsid w:val="00FB7DD9"/>
    <w:rsid w:val="00FC11AB"/>
    <w:rsid w:val="00FC35B8"/>
    <w:rsid w:val="00FC5473"/>
    <w:rsid w:val="00FC6DF6"/>
    <w:rsid w:val="00FD0D6D"/>
    <w:rsid w:val="00FD0DB4"/>
    <w:rsid w:val="00FD3730"/>
    <w:rsid w:val="00FD5B3A"/>
    <w:rsid w:val="00FE4E6B"/>
    <w:rsid w:val="00FE711D"/>
    <w:rsid w:val="00FE7BA4"/>
    <w:rsid w:val="00FF1486"/>
    <w:rsid w:val="00FF17E8"/>
    <w:rsid w:val="00FF45DC"/>
    <w:rsid w:val="00FF5D63"/>
    <w:rsid w:val="00FF6F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687396"/>
  <w15:docId w15:val="{73CBE5A3-B333-4677-BA2B-339796B8E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0A62"/>
    <w:rPr>
      <w:sz w:val="24"/>
      <w:szCs w:val="24"/>
      <w:lang w:eastAsia="en-US"/>
    </w:rPr>
  </w:style>
  <w:style w:type="paragraph" w:styleId="Heading1">
    <w:name w:val="heading 1"/>
    <w:basedOn w:val="Normal"/>
    <w:link w:val="Heading1Char"/>
    <w:uiPriority w:val="9"/>
    <w:qFormat/>
    <w:rsid w:val="00C663A6"/>
    <w:pPr>
      <w:spacing w:before="100" w:beforeAutospacing="1" w:after="100" w:afterAutospacing="1"/>
      <w:outlineLvl w:val="0"/>
    </w:pPr>
    <w:rPr>
      <w:b/>
      <w:bCs/>
      <w:kern w:val="36"/>
      <w:sz w:val="36"/>
      <w:szCs w:val="36"/>
      <w:lang w:eastAsia="en-GB"/>
    </w:rPr>
  </w:style>
  <w:style w:type="paragraph" w:styleId="Heading2">
    <w:name w:val="heading 2"/>
    <w:basedOn w:val="Normal"/>
    <w:link w:val="Heading2Char"/>
    <w:uiPriority w:val="9"/>
    <w:qFormat/>
    <w:rsid w:val="00C663A6"/>
    <w:pPr>
      <w:spacing w:before="100" w:beforeAutospacing="1" w:after="100"/>
      <w:outlineLvl w:val="1"/>
    </w:pPr>
    <w:rPr>
      <w:b/>
      <w:bCs/>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3A6"/>
    <w:rPr>
      <w:b/>
      <w:bCs/>
      <w:kern w:val="36"/>
      <w:sz w:val="36"/>
      <w:szCs w:val="36"/>
    </w:rPr>
  </w:style>
  <w:style w:type="character" w:customStyle="1" w:styleId="Heading2Char">
    <w:name w:val="Heading 2 Char"/>
    <w:basedOn w:val="DefaultParagraphFont"/>
    <w:link w:val="Heading2"/>
    <w:uiPriority w:val="9"/>
    <w:rsid w:val="00C663A6"/>
    <w:rPr>
      <w:b/>
      <w:bCs/>
      <w:sz w:val="28"/>
      <w:szCs w:val="28"/>
    </w:rPr>
  </w:style>
  <w:style w:type="character" w:customStyle="1" w:styleId="label1">
    <w:name w:val="label1"/>
    <w:basedOn w:val="DefaultParagraphFont"/>
    <w:rsid w:val="00C663A6"/>
    <w:rPr>
      <w:b/>
      <w:bCs/>
    </w:rPr>
  </w:style>
  <w:style w:type="character" w:customStyle="1" w:styleId="data">
    <w:name w:val="data"/>
    <w:basedOn w:val="DefaultParagraphFont"/>
    <w:rsid w:val="00C663A6"/>
  </w:style>
  <w:style w:type="character" w:styleId="Hyperlink">
    <w:name w:val="Hyperlink"/>
    <w:basedOn w:val="DefaultParagraphFont"/>
    <w:uiPriority w:val="99"/>
    <w:unhideWhenUsed/>
    <w:rsid w:val="00C663A6"/>
    <w:rPr>
      <w:color w:val="0000FF"/>
      <w:u w:val="single"/>
    </w:rPr>
  </w:style>
  <w:style w:type="character" w:customStyle="1" w:styleId="shout1">
    <w:name w:val="shout1"/>
    <w:basedOn w:val="DefaultParagraphFont"/>
    <w:rsid w:val="00C663A6"/>
    <w:rPr>
      <w:b/>
      <w:bCs/>
      <w:sz w:val="24"/>
      <w:szCs w:val="24"/>
    </w:rPr>
  </w:style>
  <w:style w:type="character" w:styleId="FollowedHyperlink">
    <w:name w:val="FollowedHyperlink"/>
    <w:basedOn w:val="DefaultParagraphFont"/>
    <w:uiPriority w:val="99"/>
    <w:semiHidden/>
    <w:unhideWhenUsed/>
    <w:rsid w:val="002C4C64"/>
    <w:rPr>
      <w:color w:val="800080"/>
      <w:u w:val="single"/>
    </w:rPr>
  </w:style>
  <w:style w:type="paragraph" w:styleId="PlainText">
    <w:name w:val="Plain Text"/>
    <w:basedOn w:val="Normal"/>
    <w:link w:val="PlainTextChar"/>
    <w:rsid w:val="00AB1F31"/>
    <w:rPr>
      <w:rFonts w:ascii="Courier New" w:hAnsi="Courier New"/>
      <w:sz w:val="20"/>
      <w:szCs w:val="20"/>
    </w:rPr>
  </w:style>
  <w:style w:type="character" w:customStyle="1" w:styleId="PlainTextChar">
    <w:name w:val="Plain Text Char"/>
    <w:basedOn w:val="DefaultParagraphFont"/>
    <w:link w:val="PlainText"/>
    <w:rsid w:val="00AB1F31"/>
    <w:rPr>
      <w:rFonts w:ascii="Courier New" w:hAnsi="Courier New"/>
      <w:lang w:eastAsia="en-US"/>
    </w:rPr>
  </w:style>
  <w:style w:type="paragraph" w:styleId="BalloonText">
    <w:name w:val="Balloon Text"/>
    <w:basedOn w:val="Normal"/>
    <w:link w:val="BalloonTextChar"/>
    <w:uiPriority w:val="99"/>
    <w:semiHidden/>
    <w:unhideWhenUsed/>
    <w:rsid w:val="00084643"/>
    <w:rPr>
      <w:rFonts w:ascii="Tahoma" w:hAnsi="Tahoma" w:cs="Tahoma"/>
      <w:sz w:val="16"/>
      <w:szCs w:val="16"/>
    </w:rPr>
  </w:style>
  <w:style w:type="character" w:customStyle="1" w:styleId="BalloonTextChar">
    <w:name w:val="Balloon Text Char"/>
    <w:basedOn w:val="DefaultParagraphFont"/>
    <w:link w:val="BalloonText"/>
    <w:uiPriority w:val="99"/>
    <w:semiHidden/>
    <w:rsid w:val="00084643"/>
    <w:rPr>
      <w:rFonts w:ascii="Tahoma" w:hAnsi="Tahoma" w:cs="Tahoma"/>
      <w:sz w:val="16"/>
      <w:szCs w:val="16"/>
      <w:lang w:eastAsia="en-US"/>
    </w:rPr>
  </w:style>
  <w:style w:type="paragraph" w:styleId="ListParagraph">
    <w:name w:val="List Paragraph"/>
    <w:basedOn w:val="Normal"/>
    <w:uiPriority w:val="34"/>
    <w:qFormat/>
    <w:rsid w:val="00084643"/>
    <w:pPr>
      <w:ind w:left="720"/>
      <w:contextualSpacing/>
    </w:pPr>
  </w:style>
  <w:style w:type="paragraph" w:styleId="Header">
    <w:name w:val="header"/>
    <w:basedOn w:val="Normal"/>
    <w:link w:val="HeaderChar"/>
    <w:uiPriority w:val="99"/>
    <w:unhideWhenUsed/>
    <w:rsid w:val="00B2755F"/>
    <w:pPr>
      <w:tabs>
        <w:tab w:val="center" w:pos="4513"/>
        <w:tab w:val="right" w:pos="9026"/>
      </w:tabs>
    </w:pPr>
  </w:style>
  <w:style w:type="character" w:customStyle="1" w:styleId="HeaderChar">
    <w:name w:val="Header Char"/>
    <w:basedOn w:val="DefaultParagraphFont"/>
    <w:link w:val="Header"/>
    <w:uiPriority w:val="99"/>
    <w:rsid w:val="00B2755F"/>
    <w:rPr>
      <w:sz w:val="24"/>
      <w:szCs w:val="24"/>
      <w:lang w:eastAsia="en-US"/>
    </w:rPr>
  </w:style>
  <w:style w:type="paragraph" w:styleId="Footer">
    <w:name w:val="footer"/>
    <w:basedOn w:val="Normal"/>
    <w:link w:val="FooterChar"/>
    <w:uiPriority w:val="99"/>
    <w:unhideWhenUsed/>
    <w:rsid w:val="00B2755F"/>
    <w:pPr>
      <w:tabs>
        <w:tab w:val="center" w:pos="4513"/>
        <w:tab w:val="right" w:pos="9026"/>
      </w:tabs>
    </w:pPr>
  </w:style>
  <w:style w:type="character" w:customStyle="1" w:styleId="FooterChar">
    <w:name w:val="Footer Char"/>
    <w:basedOn w:val="DefaultParagraphFont"/>
    <w:link w:val="Footer"/>
    <w:uiPriority w:val="99"/>
    <w:rsid w:val="00B2755F"/>
    <w:rPr>
      <w:sz w:val="24"/>
      <w:szCs w:val="24"/>
      <w:lang w:eastAsia="en-US"/>
    </w:rPr>
  </w:style>
  <w:style w:type="paragraph" w:styleId="NoSpacing">
    <w:name w:val="No Spacing"/>
    <w:link w:val="NoSpacingChar"/>
    <w:uiPriority w:val="1"/>
    <w:qFormat/>
    <w:rsid w:val="00B2755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2755F"/>
    <w:rPr>
      <w:rFonts w:asciiTheme="minorHAnsi" w:eastAsiaTheme="minorEastAsia" w:hAnsiTheme="minorHAnsi" w:cstheme="minorBidi"/>
      <w:sz w:val="22"/>
      <w:szCs w:val="22"/>
      <w:lang w:val="en-US" w:eastAsia="en-US"/>
    </w:rPr>
  </w:style>
  <w:style w:type="paragraph" w:styleId="FootnoteText">
    <w:name w:val="footnote text"/>
    <w:basedOn w:val="Normal"/>
    <w:link w:val="FootnoteTextChar"/>
    <w:uiPriority w:val="99"/>
    <w:unhideWhenUsed/>
    <w:rsid w:val="004A0DD2"/>
  </w:style>
  <w:style w:type="character" w:customStyle="1" w:styleId="FootnoteTextChar">
    <w:name w:val="Footnote Text Char"/>
    <w:basedOn w:val="DefaultParagraphFont"/>
    <w:link w:val="FootnoteText"/>
    <w:uiPriority w:val="99"/>
    <w:rsid w:val="004A0DD2"/>
    <w:rPr>
      <w:sz w:val="24"/>
      <w:szCs w:val="24"/>
      <w:lang w:eastAsia="en-US"/>
    </w:rPr>
  </w:style>
  <w:style w:type="character" w:styleId="FootnoteReference">
    <w:name w:val="footnote reference"/>
    <w:basedOn w:val="DefaultParagraphFont"/>
    <w:uiPriority w:val="99"/>
    <w:unhideWhenUsed/>
    <w:rsid w:val="004A0D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610249">
      <w:bodyDiv w:val="1"/>
      <w:marLeft w:val="0"/>
      <w:marRight w:val="0"/>
      <w:marTop w:val="0"/>
      <w:marBottom w:val="0"/>
      <w:divBdr>
        <w:top w:val="none" w:sz="0" w:space="0" w:color="auto"/>
        <w:left w:val="none" w:sz="0" w:space="0" w:color="auto"/>
        <w:bottom w:val="none" w:sz="0" w:space="0" w:color="auto"/>
        <w:right w:val="none" w:sz="0" w:space="0" w:color="auto"/>
      </w:divBdr>
    </w:div>
    <w:div w:id="1269581352">
      <w:bodyDiv w:val="1"/>
      <w:marLeft w:val="0"/>
      <w:marRight w:val="0"/>
      <w:marTop w:val="0"/>
      <w:marBottom w:val="0"/>
      <w:divBdr>
        <w:top w:val="none" w:sz="0" w:space="0" w:color="auto"/>
        <w:left w:val="none" w:sz="0" w:space="0" w:color="auto"/>
        <w:bottom w:val="none" w:sz="0" w:space="0" w:color="auto"/>
        <w:right w:val="none" w:sz="0" w:space="0" w:color="auto"/>
      </w:divBdr>
    </w:div>
    <w:div w:id="168959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1362</Words>
  <Characters>7765</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CaNS Assignment 2012/13</vt:lpstr>
      <vt:lpstr>MODULAR PROGRAMME</vt:lpstr>
      <vt:lpstr>ASSESSMENT SPECIFICATION</vt:lpstr>
      <vt:lpstr>    Module Details</vt:lpstr>
      <vt:lpstr>    Dates</vt:lpstr>
      <vt:lpstr>    Deliverables</vt:lpstr>
      <vt:lpstr>    Module Leader Signature</vt:lpstr>
      <vt:lpstr>    Work must be undertaken in pairs. Both members of the pair will receive the same</vt:lpstr>
      <vt:lpstr>    The Encryption Server Set Up</vt:lpstr>
      <vt:lpstr>    </vt:lpstr>
      <vt:lpstr>    For the assignment, the Encryption Server system consists of three entities:</vt:lpstr>
      <vt:lpstr>    Clients (CL),</vt:lpstr>
      <vt:lpstr>    The Encryption Server (ES), and</vt:lpstr>
      <vt:lpstr>    A Certificate Authority (CA). </vt:lpstr>
      <vt:lpstr>    </vt:lpstr>
      <vt:lpstr>    A text file is also provided (authdb.txt), which contains a list of pre-register</vt:lpstr>
      <vt:lpstr>    </vt:lpstr>
      <vt:lpstr>    Task Details</vt:lpstr>
      <vt:lpstr>    </vt:lpstr>
      <vt:lpstr>    NOTE: A CODE or a REPORT tag, which specifies where/how the solution of the task</vt:lpstr>
      <vt:lpstr>    Each task tagged with ‘CODE’ will be saved as a NetBeans project with a specific</vt:lpstr>
      <vt:lpstr>    </vt:lpstr>
      <vt:lpstr>    Operational Details</vt:lpstr>
      <vt:lpstr>Hand-in Date: 2.00pm, 4th April, 2013.</vt:lpstr>
      <vt:lpstr/>
    </vt:vector>
  </TitlesOfParts>
  <Manager>Jane Berry</Manager>
  <Company>Univeristy of the West of England</Company>
  <LinksUpToDate>false</LinksUpToDate>
  <CharactersWithSpaces>9109</CharactersWithSpaces>
  <SharedDoc>false</SharedDoc>
  <HyperlinkBase/>
  <HLinks>
    <vt:vector size="24" baseType="variant">
      <vt:variant>
        <vt:i4>4456518</vt:i4>
      </vt:variant>
      <vt:variant>
        <vt:i4>9</vt:i4>
      </vt:variant>
      <vt:variant>
        <vt:i4>0</vt:i4>
      </vt:variant>
      <vt:variant>
        <vt:i4>5</vt:i4>
      </vt:variant>
      <vt:variant>
        <vt:lpwstr>http://acreg.uwe.ac.uk/rf.asp</vt:lpwstr>
      </vt:variant>
      <vt:variant>
        <vt:lpwstr/>
      </vt:variant>
      <vt:variant>
        <vt:i4>5832733</vt:i4>
      </vt:variant>
      <vt:variant>
        <vt:i4>6</vt:i4>
      </vt:variant>
      <vt:variant>
        <vt:i4>0</vt:i4>
      </vt:variant>
      <vt:variant>
        <vt:i4>5</vt:i4>
      </vt:variant>
      <vt:variant>
        <vt:lpwstr>http://iskillzone.uwe.ac.uk/RenderPages/RenderRoom.aspx?Context=10&amp;Area=8&amp;Room=25</vt:lpwstr>
      </vt:variant>
      <vt:variant>
        <vt:lpwstr/>
      </vt:variant>
      <vt:variant>
        <vt:i4>2293801</vt:i4>
      </vt:variant>
      <vt:variant>
        <vt:i4>3</vt:i4>
      </vt:variant>
      <vt:variant>
        <vt:i4>0</vt:i4>
      </vt:variant>
      <vt:variant>
        <vt:i4>5</vt:i4>
      </vt:variant>
      <vt:variant>
        <vt:lpwstr>http://fold.cems.uwe.ac.uk:8080/exist/servlet/db/fold1/prod/asstime.xql</vt:lpwstr>
      </vt:variant>
      <vt:variant>
        <vt:lpwstr/>
      </vt:variant>
      <vt:variant>
        <vt:i4>1376305</vt:i4>
      </vt:variant>
      <vt:variant>
        <vt:i4>2159</vt:i4>
      </vt:variant>
      <vt:variant>
        <vt:i4>1025</vt:i4>
      </vt:variant>
      <vt:variant>
        <vt:i4>1</vt:i4>
      </vt:variant>
      <vt:variant>
        <vt:lpwstr>http://fold.cems.uwe.ac.uk:8080/exist/servlet/db/fold1/prod/UWE_blk.gif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CaNS Assignment 2012/13</dc:title>
  <dc:subject>Computer and Network Security</dc:subject>
  <dc:creator>Dr Saad Liaquat Kiani</dc:creator>
  <cp:keywords>CaNS, Assignment</cp:keywords>
  <dc:description/>
  <cp:lastModifiedBy>David Norton</cp:lastModifiedBy>
  <cp:revision>113</cp:revision>
  <cp:lastPrinted>2010-02-22T09:32:00Z</cp:lastPrinted>
  <dcterms:created xsi:type="dcterms:W3CDTF">2013-01-23T13:53:00Z</dcterms:created>
  <dcterms:modified xsi:type="dcterms:W3CDTF">2017-06-11T09:33:00Z</dcterms:modified>
  <cp:category>Coursework</cp:category>
</cp:coreProperties>
</file>